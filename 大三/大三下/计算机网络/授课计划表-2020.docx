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A09" w:rsidRPr="00415B05" w:rsidRDefault="00866A09" w:rsidP="00734D8F">
      <w:pPr>
        <w:spacing w:line="500" w:lineRule="exact"/>
        <w:jc w:val="center"/>
        <w:rPr>
          <w:rFonts w:ascii="黑体" w:eastAsia="黑体"/>
          <w:b/>
          <w:sz w:val="28"/>
          <w:szCs w:val="28"/>
        </w:rPr>
      </w:pPr>
      <w:r w:rsidRPr="00415B05">
        <w:rPr>
          <w:rFonts w:ascii="黑体" w:eastAsia="黑体" w:hint="eastAsia"/>
          <w:b/>
          <w:sz w:val="28"/>
          <w:szCs w:val="28"/>
        </w:rPr>
        <w:t>南</w:t>
      </w:r>
      <w:r w:rsidR="00136189">
        <w:rPr>
          <w:rFonts w:ascii="黑体" w:eastAsia="黑体" w:hint="eastAsia"/>
          <w:b/>
          <w:sz w:val="28"/>
          <w:szCs w:val="28"/>
        </w:rPr>
        <w:t xml:space="preserve"> </w:t>
      </w:r>
      <w:r w:rsidRPr="00415B05">
        <w:rPr>
          <w:rFonts w:ascii="黑体" w:eastAsia="黑体" w:hint="eastAsia"/>
          <w:b/>
          <w:sz w:val="28"/>
          <w:szCs w:val="28"/>
        </w:rPr>
        <w:t>京</w:t>
      </w:r>
      <w:r w:rsidR="00136189">
        <w:rPr>
          <w:rFonts w:ascii="黑体" w:eastAsia="黑体" w:hint="eastAsia"/>
          <w:b/>
          <w:sz w:val="28"/>
          <w:szCs w:val="28"/>
        </w:rPr>
        <w:t xml:space="preserve"> </w:t>
      </w:r>
      <w:r w:rsidRPr="00415B05">
        <w:rPr>
          <w:rFonts w:ascii="黑体" w:eastAsia="黑体" w:hint="eastAsia"/>
          <w:b/>
          <w:sz w:val="28"/>
          <w:szCs w:val="28"/>
        </w:rPr>
        <w:t>邮</w:t>
      </w:r>
      <w:r w:rsidR="00136189">
        <w:rPr>
          <w:rFonts w:ascii="黑体" w:eastAsia="黑体" w:hint="eastAsia"/>
          <w:b/>
          <w:sz w:val="28"/>
          <w:szCs w:val="28"/>
        </w:rPr>
        <w:t xml:space="preserve"> </w:t>
      </w:r>
      <w:r w:rsidRPr="00415B05">
        <w:rPr>
          <w:rFonts w:ascii="黑体" w:eastAsia="黑体" w:hint="eastAsia"/>
          <w:b/>
          <w:sz w:val="28"/>
          <w:szCs w:val="28"/>
        </w:rPr>
        <w:t>电</w:t>
      </w:r>
      <w:r w:rsidR="00136189">
        <w:rPr>
          <w:rFonts w:ascii="黑体" w:eastAsia="黑体" w:hint="eastAsia"/>
          <w:b/>
          <w:sz w:val="28"/>
          <w:szCs w:val="28"/>
        </w:rPr>
        <w:t xml:space="preserve"> </w:t>
      </w:r>
      <w:r w:rsidR="00A20BCF">
        <w:rPr>
          <w:rFonts w:ascii="黑体" w:eastAsia="黑体" w:hint="eastAsia"/>
          <w:b/>
          <w:sz w:val="28"/>
          <w:szCs w:val="28"/>
        </w:rPr>
        <w:t xml:space="preserve">大 </w:t>
      </w:r>
      <w:r w:rsidRPr="00415B05">
        <w:rPr>
          <w:rFonts w:ascii="黑体" w:eastAsia="黑体" w:hint="eastAsia"/>
          <w:b/>
          <w:sz w:val="28"/>
          <w:szCs w:val="28"/>
        </w:rPr>
        <w:t>学</w:t>
      </w:r>
    </w:p>
    <w:p w:rsidR="00E02BF9" w:rsidRPr="00A70C2C" w:rsidRDefault="009971CD" w:rsidP="000D13D7">
      <w:pPr>
        <w:spacing w:line="500" w:lineRule="exact"/>
        <w:rPr>
          <w:rFonts w:ascii="楷体_GB2312" w:eastAsia="楷体_GB2312"/>
          <w:sz w:val="28"/>
          <w:szCs w:val="28"/>
        </w:rPr>
      </w:pPr>
      <w:r w:rsidRPr="00A70C2C">
        <w:rPr>
          <w:rFonts w:ascii="楷体_GB2312" w:eastAsia="楷体_GB2312" w:hint="eastAsia"/>
          <w:sz w:val="28"/>
          <w:szCs w:val="28"/>
        </w:rPr>
        <w:t>学生所在</w:t>
      </w:r>
      <w:r w:rsidR="00AA27DB" w:rsidRPr="00A70C2C">
        <w:rPr>
          <w:rFonts w:ascii="楷体_GB2312" w:eastAsia="楷体_GB2312" w:hint="eastAsia"/>
          <w:sz w:val="28"/>
          <w:szCs w:val="28"/>
        </w:rPr>
        <w:t>学</w:t>
      </w:r>
      <w:r w:rsidR="00BF139C" w:rsidRPr="00A70C2C">
        <w:rPr>
          <w:rFonts w:ascii="楷体_GB2312" w:eastAsia="楷体_GB2312" w:hint="eastAsia"/>
          <w:sz w:val="28"/>
          <w:szCs w:val="28"/>
        </w:rPr>
        <w:t>院</w:t>
      </w:r>
      <w:r w:rsidR="00E02BF9" w:rsidRPr="00A70C2C">
        <w:rPr>
          <w:rFonts w:ascii="楷体_GB2312" w:eastAsia="楷体_GB2312" w:hint="eastAsia"/>
          <w:sz w:val="28"/>
          <w:szCs w:val="28"/>
        </w:rPr>
        <w:t>：</w:t>
      </w:r>
      <w:r w:rsidR="00C44914" w:rsidRPr="00F158EC">
        <w:rPr>
          <w:rFonts w:ascii="楷体_GB2312" w:eastAsia="楷体_GB2312" w:hint="eastAsia"/>
          <w:sz w:val="28"/>
          <w:szCs w:val="28"/>
          <w:u w:val="single"/>
        </w:rPr>
        <w:t>自动化学院、人工智能学院</w:t>
      </w:r>
      <w:r w:rsidR="00104E87" w:rsidRPr="00A70C2C">
        <w:rPr>
          <w:rFonts w:ascii="楷体_GB2312" w:eastAsia="楷体_GB2312" w:hint="eastAsia"/>
          <w:szCs w:val="21"/>
        </w:rPr>
        <w:t xml:space="preserve"> </w:t>
      </w:r>
      <w:r w:rsidR="00866A09" w:rsidRPr="00A70C2C">
        <w:rPr>
          <w:rFonts w:ascii="楷体_GB2312" w:eastAsia="楷体_GB2312"/>
          <w:sz w:val="28"/>
          <w:szCs w:val="28"/>
          <w:u w:val="single"/>
        </w:rPr>
        <w:t xml:space="preserve"> </w:t>
      </w:r>
      <w:r w:rsidR="00C44914">
        <w:rPr>
          <w:rFonts w:ascii="楷体_GB2312" w:eastAsia="楷体_GB2312"/>
          <w:sz w:val="28"/>
          <w:szCs w:val="28"/>
          <w:u w:val="single"/>
        </w:rPr>
        <w:t>2019</w:t>
      </w:r>
      <w:r w:rsidR="00866A09" w:rsidRPr="00A70C2C">
        <w:rPr>
          <w:rFonts w:ascii="楷体_GB2312" w:eastAsia="楷体_GB2312"/>
          <w:sz w:val="28"/>
          <w:szCs w:val="28"/>
        </w:rPr>
        <w:t>/</w:t>
      </w:r>
      <w:r w:rsidR="00C44914" w:rsidRPr="00F158EC">
        <w:rPr>
          <w:rFonts w:ascii="楷体_GB2312" w:eastAsia="楷体_GB2312"/>
          <w:sz w:val="28"/>
          <w:szCs w:val="28"/>
          <w:u w:val="single"/>
        </w:rPr>
        <w:t>20</w:t>
      </w:r>
      <w:r w:rsidR="00866A09" w:rsidRPr="00A70C2C">
        <w:rPr>
          <w:rFonts w:ascii="楷体_GB2312" w:eastAsia="楷体_GB2312"/>
          <w:sz w:val="28"/>
          <w:szCs w:val="28"/>
          <w:u w:val="single"/>
        </w:rPr>
        <w:t xml:space="preserve"> </w:t>
      </w:r>
      <w:r w:rsidR="00866A09" w:rsidRPr="00A70C2C">
        <w:rPr>
          <w:rFonts w:ascii="楷体_GB2312" w:eastAsia="楷体_GB2312" w:hint="eastAsia"/>
          <w:sz w:val="28"/>
          <w:szCs w:val="28"/>
        </w:rPr>
        <w:t>学年第</w:t>
      </w:r>
      <w:r w:rsidR="00866A09" w:rsidRPr="00A70C2C">
        <w:rPr>
          <w:rFonts w:eastAsia="楷体_GB2312"/>
          <w:sz w:val="28"/>
          <w:szCs w:val="28"/>
          <w:u w:val="single"/>
        </w:rPr>
        <w:t xml:space="preserve"> </w:t>
      </w:r>
      <w:r w:rsidR="00C44914">
        <w:rPr>
          <w:rFonts w:eastAsia="楷体_GB2312"/>
          <w:sz w:val="28"/>
          <w:szCs w:val="28"/>
          <w:u w:val="single"/>
        </w:rPr>
        <w:t>2</w:t>
      </w:r>
      <w:r w:rsidR="00866A09" w:rsidRPr="00A70C2C">
        <w:rPr>
          <w:rFonts w:eastAsia="楷体_GB2312"/>
          <w:sz w:val="28"/>
          <w:szCs w:val="28"/>
          <w:u w:val="single"/>
        </w:rPr>
        <w:t xml:space="preserve"> </w:t>
      </w:r>
      <w:r w:rsidR="00866A09" w:rsidRPr="00A70C2C">
        <w:rPr>
          <w:rFonts w:eastAsia="楷体_GB2312" w:hint="eastAsia"/>
          <w:sz w:val="28"/>
          <w:szCs w:val="28"/>
        </w:rPr>
        <w:t>学期</w:t>
      </w:r>
      <w:r w:rsidRPr="00A70C2C">
        <w:rPr>
          <w:rFonts w:ascii="楷体_GB2312" w:eastAsia="楷体_GB2312" w:hint="eastAsia"/>
          <w:sz w:val="28"/>
          <w:szCs w:val="28"/>
        </w:rPr>
        <w:t xml:space="preserve"> </w:t>
      </w:r>
      <w:r w:rsidR="00104E87" w:rsidRPr="00A70C2C">
        <w:rPr>
          <w:rFonts w:ascii="楷体_GB2312" w:eastAsia="楷体_GB2312" w:hint="eastAsia"/>
          <w:sz w:val="28"/>
          <w:szCs w:val="28"/>
        </w:rPr>
        <w:t>主讲</w:t>
      </w:r>
      <w:r w:rsidR="00C622A4" w:rsidRPr="00A70C2C">
        <w:rPr>
          <w:rFonts w:eastAsia="楷体_GB2312" w:hint="eastAsia"/>
          <w:sz w:val="28"/>
          <w:szCs w:val="28"/>
        </w:rPr>
        <w:t>：</w:t>
      </w:r>
      <w:r w:rsidR="00C44914" w:rsidRPr="00F158EC">
        <w:rPr>
          <w:rFonts w:eastAsia="楷体_GB2312" w:hint="eastAsia"/>
          <w:sz w:val="28"/>
          <w:szCs w:val="28"/>
          <w:u w:val="single"/>
        </w:rPr>
        <w:t>范保杰</w:t>
      </w:r>
    </w:p>
    <w:p w:rsidR="00E02BF9" w:rsidRPr="00104E87" w:rsidRDefault="00104E87" w:rsidP="000D13D7">
      <w:pPr>
        <w:spacing w:line="500" w:lineRule="exact"/>
        <w:rPr>
          <w:rFonts w:ascii="楷体_GB2312" w:eastAsia="楷体_GB2312"/>
          <w:sz w:val="44"/>
          <w:szCs w:val="44"/>
          <w:u w:val="single"/>
        </w:rPr>
      </w:pPr>
      <w:r w:rsidRPr="00104E87">
        <w:rPr>
          <w:rFonts w:ascii="楷体_GB2312" w:eastAsia="楷体_GB2312" w:hint="eastAsia"/>
          <w:sz w:val="28"/>
          <w:szCs w:val="28"/>
        </w:rPr>
        <w:t>专业：</w:t>
      </w:r>
      <w:r w:rsidRPr="00104E87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C44914">
        <w:rPr>
          <w:rFonts w:ascii="楷体_GB2312" w:eastAsia="楷体_GB2312" w:hint="eastAsia"/>
          <w:sz w:val="28"/>
          <w:szCs w:val="28"/>
          <w:u w:val="single"/>
        </w:rPr>
        <w:t>自动化</w:t>
      </w:r>
      <w:r w:rsidRPr="00104E87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>
        <w:rPr>
          <w:rFonts w:ascii="楷体_GB2312" w:eastAsia="楷体_GB2312" w:hint="eastAsia"/>
          <w:sz w:val="28"/>
          <w:szCs w:val="28"/>
        </w:rPr>
        <w:t xml:space="preserve"> </w:t>
      </w:r>
      <w:r w:rsidR="00734D8F">
        <w:rPr>
          <w:rFonts w:ascii="楷体_GB2312" w:eastAsia="楷体_GB2312"/>
          <w:sz w:val="28"/>
          <w:szCs w:val="28"/>
        </w:rPr>
        <w:t xml:space="preserve"> </w:t>
      </w:r>
      <w:r w:rsidR="00867372">
        <w:rPr>
          <w:rFonts w:ascii="楷体_GB2312" w:eastAsia="楷体_GB2312" w:hint="eastAsia"/>
          <w:sz w:val="28"/>
          <w:szCs w:val="28"/>
        </w:rPr>
        <w:t>《</w:t>
      </w:r>
      <w:r w:rsidR="00734D8F" w:rsidRPr="00734D8F">
        <w:rPr>
          <w:rFonts w:eastAsia="黑体"/>
          <w:sz w:val="28"/>
          <w:szCs w:val="28"/>
          <w:u w:val="single"/>
        </w:rPr>
        <w:t xml:space="preserve"> </w:t>
      </w:r>
      <w:r w:rsidR="00C44914">
        <w:rPr>
          <w:rFonts w:eastAsia="黑体" w:hint="eastAsia"/>
          <w:sz w:val="28"/>
          <w:szCs w:val="28"/>
          <w:u w:val="single"/>
        </w:rPr>
        <w:t>计算机网络</w:t>
      </w:r>
      <w:r w:rsidR="00867372">
        <w:rPr>
          <w:rFonts w:eastAsia="黑体" w:hint="eastAsia"/>
          <w:sz w:val="28"/>
          <w:szCs w:val="28"/>
          <w:u w:val="single"/>
        </w:rPr>
        <w:t>》</w:t>
      </w:r>
      <w:r w:rsidR="00151615" w:rsidRPr="00151615">
        <w:rPr>
          <w:rFonts w:eastAsia="黑体" w:hint="eastAsia"/>
          <w:sz w:val="44"/>
          <w:szCs w:val="44"/>
        </w:rPr>
        <w:t>授</w:t>
      </w:r>
      <w:r w:rsidR="00E02BF9" w:rsidRPr="00104E87">
        <w:rPr>
          <w:rFonts w:ascii="黑体" w:eastAsia="黑体" w:hint="eastAsia"/>
          <w:sz w:val="44"/>
          <w:szCs w:val="44"/>
        </w:rPr>
        <w:t>课计划表</w:t>
      </w:r>
      <w:r w:rsidR="00C645F3">
        <w:rPr>
          <w:rFonts w:ascii="黑体" w:eastAsia="黑体" w:hint="eastAsia"/>
          <w:sz w:val="44"/>
          <w:szCs w:val="44"/>
        </w:rPr>
        <w:t xml:space="preserve"> </w:t>
      </w:r>
      <w:r w:rsidR="004E3EFA">
        <w:rPr>
          <w:rFonts w:ascii="楷体_GB2312" w:eastAsia="楷体_GB2312" w:hint="eastAsia"/>
          <w:sz w:val="28"/>
          <w:szCs w:val="28"/>
        </w:rPr>
        <w:t xml:space="preserve">  </w:t>
      </w:r>
      <w:r w:rsidRPr="00FC77EA">
        <w:rPr>
          <w:rFonts w:ascii="楷体_GB2312" w:eastAsia="楷体_GB2312" w:hint="eastAsia"/>
          <w:sz w:val="28"/>
          <w:szCs w:val="28"/>
        </w:rPr>
        <w:t>辅导</w:t>
      </w:r>
      <w:r w:rsidR="00587F90">
        <w:rPr>
          <w:rFonts w:eastAsia="楷体_GB2312" w:hint="eastAsia"/>
          <w:sz w:val="28"/>
          <w:szCs w:val="28"/>
        </w:rPr>
        <w:t>：</w:t>
      </w:r>
      <w:r w:rsidRPr="00104E87">
        <w:rPr>
          <w:rFonts w:ascii="楷体_GB2312" w:eastAsia="楷体_GB2312" w:hint="eastAsia"/>
          <w:sz w:val="30"/>
          <w:szCs w:val="30"/>
          <w:u w:val="single"/>
        </w:rPr>
        <w:t xml:space="preserve"> </w:t>
      </w:r>
      <w:r w:rsidR="00F158EC">
        <w:rPr>
          <w:rFonts w:ascii="楷体_GB2312" w:eastAsia="楷体_GB2312" w:hint="eastAsia"/>
          <w:sz w:val="30"/>
          <w:szCs w:val="30"/>
          <w:u w:val="single"/>
        </w:rPr>
        <w:t>范保杰</w:t>
      </w:r>
      <w:r w:rsidRPr="00104E87">
        <w:rPr>
          <w:rFonts w:ascii="楷体_GB2312" w:eastAsia="楷体_GB2312" w:hint="eastAsia"/>
          <w:sz w:val="30"/>
          <w:szCs w:val="30"/>
          <w:u w:val="single"/>
        </w:rPr>
        <w:t xml:space="preserve"> </w:t>
      </w:r>
    </w:p>
    <w:p w:rsidR="00C645F3" w:rsidRDefault="00104E87" w:rsidP="000D13D7">
      <w:pPr>
        <w:spacing w:line="500" w:lineRule="exact"/>
        <w:rPr>
          <w:rFonts w:ascii="楷体_GB2312" w:eastAsia="楷体_GB2312"/>
          <w:sz w:val="28"/>
          <w:szCs w:val="28"/>
        </w:rPr>
      </w:pPr>
      <w:r w:rsidRPr="00104E87">
        <w:rPr>
          <w:rFonts w:ascii="楷体_GB2312" w:eastAsia="楷体_GB2312" w:hint="eastAsia"/>
          <w:sz w:val="28"/>
          <w:szCs w:val="28"/>
        </w:rPr>
        <w:t>班级</w:t>
      </w:r>
      <w:r>
        <w:rPr>
          <w:rFonts w:ascii="楷体_GB2312" w:eastAsia="楷体_GB2312" w:hint="eastAsia"/>
          <w:sz w:val="28"/>
          <w:szCs w:val="28"/>
        </w:rPr>
        <w:t>：</w:t>
      </w:r>
      <w:r w:rsidRPr="00104E87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F158EC">
        <w:rPr>
          <w:rFonts w:ascii="楷体_GB2312" w:eastAsia="楷体_GB2312" w:hint="eastAsia"/>
          <w:sz w:val="28"/>
          <w:szCs w:val="28"/>
          <w:u w:val="single"/>
        </w:rPr>
        <w:t>B</w:t>
      </w:r>
      <w:r w:rsidR="00F158EC">
        <w:rPr>
          <w:rFonts w:ascii="楷体_GB2312" w:eastAsia="楷体_GB2312"/>
          <w:sz w:val="28"/>
          <w:szCs w:val="28"/>
          <w:u w:val="single"/>
        </w:rPr>
        <w:t>170501</w:t>
      </w:r>
      <w:r w:rsidR="00F158EC">
        <w:rPr>
          <w:rFonts w:ascii="楷体_GB2312" w:eastAsia="楷体_GB2312" w:hint="eastAsia"/>
          <w:sz w:val="28"/>
          <w:szCs w:val="28"/>
          <w:u w:val="single"/>
        </w:rPr>
        <w:t>-</w:t>
      </w:r>
      <w:r w:rsidR="00F158EC">
        <w:rPr>
          <w:rFonts w:ascii="楷体_GB2312" w:eastAsia="楷体_GB2312"/>
          <w:sz w:val="28"/>
          <w:szCs w:val="28"/>
          <w:u w:val="single"/>
        </w:rPr>
        <w:t>04</w:t>
      </w:r>
      <w:r w:rsidRPr="00104E87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>
        <w:rPr>
          <w:rFonts w:ascii="楷体_GB2312" w:eastAsia="楷体_GB2312"/>
          <w:sz w:val="28"/>
          <w:szCs w:val="28"/>
        </w:rPr>
        <w:t xml:space="preserve"> </w:t>
      </w:r>
      <w:r w:rsidR="00C645F3">
        <w:rPr>
          <w:rFonts w:ascii="楷体_GB2312" w:eastAsia="楷体_GB2312"/>
          <w:sz w:val="28"/>
          <w:szCs w:val="28"/>
        </w:rPr>
        <w:t xml:space="preserve">        </w:t>
      </w:r>
      <w:r w:rsidR="00C645F3">
        <w:rPr>
          <w:rFonts w:ascii="楷体_GB2312" w:eastAsia="楷体_GB2312" w:hint="eastAsia"/>
          <w:sz w:val="28"/>
          <w:szCs w:val="28"/>
        </w:rPr>
        <w:t>（</w:t>
      </w:r>
      <w:r w:rsidR="00C645F3" w:rsidRPr="00F158EC">
        <w:rPr>
          <w:rFonts w:ascii="楷体_GB2312" w:eastAsia="楷体_GB2312" w:hint="eastAsia"/>
          <w:sz w:val="28"/>
          <w:szCs w:val="28"/>
          <w:u w:val="single"/>
        </w:rPr>
        <w:t>考试</w:t>
      </w:r>
      <w:r w:rsidR="00C645F3">
        <w:rPr>
          <w:rFonts w:ascii="楷体_GB2312" w:eastAsia="楷体_GB2312" w:hint="eastAsia"/>
          <w:sz w:val="28"/>
          <w:szCs w:val="28"/>
        </w:rPr>
        <w:t>/考查）</w:t>
      </w:r>
      <w:r w:rsidR="00C645F3">
        <w:rPr>
          <w:rFonts w:ascii="楷体_GB2312" w:eastAsia="楷体_GB2312"/>
          <w:sz w:val="28"/>
          <w:szCs w:val="28"/>
        </w:rPr>
        <w:t xml:space="preserve">       </w:t>
      </w:r>
      <w:r w:rsidR="00C65B60">
        <w:rPr>
          <w:rFonts w:ascii="楷体_GB2312" w:eastAsia="楷体_GB2312" w:hint="eastAsia"/>
          <w:sz w:val="28"/>
          <w:szCs w:val="28"/>
        </w:rPr>
        <w:t xml:space="preserve"> </w:t>
      </w:r>
      <w:r w:rsidR="00C645F3">
        <w:rPr>
          <w:rFonts w:eastAsia="楷体_GB2312" w:hint="eastAsia"/>
          <w:sz w:val="28"/>
          <w:szCs w:val="28"/>
        </w:rPr>
        <w:t>审查</w:t>
      </w:r>
      <w:r w:rsidR="00C645F3" w:rsidRPr="00867372">
        <w:rPr>
          <w:rFonts w:eastAsia="楷体_GB2312"/>
          <w:spacing w:val="-20"/>
          <w:szCs w:val="21"/>
        </w:rPr>
        <w:t>(</w:t>
      </w:r>
      <w:r w:rsidR="00867372" w:rsidRPr="00867372">
        <w:rPr>
          <w:rFonts w:eastAsia="楷体_GB2312" w:hint="eastAsia"/>
          <w:spacing w:val="-20"/>
          <w:szCs w:val="21"/>
        </w:rPr>
        <w:t>系、教学中心</w:t>
      </w:r>
      <w:r w:rsidR="00C645F3" w:rsidRPr="00867372">
        <w:rPr>
          <w:rFonts w:eastAsia="楷体_GB2312"/>
          <w:spacing w:val="-20"/>
          <w:szCs w:val="21"/>
        </w:rPr>
        <w:t>)</w:t>
      </w:r>
      <w:r w:rsidR="00C645F3">
        <w:rPr>
          <w:rFonts w:eastAsia="楷体_GB2312" w:hint="eastAsia"/>
          <w:sz w:val="28"/>
          <w:szCs w:val="28"/>
        </w:rPr>
        <w:t>：</w:t>
      </w:r>
      <w:r w:rsidR="00C645F3" w:rsidRPr="00462E31">
        <w:rPr>
          <w:rFonts w:eastAsia="楷体_GB2312" w:hint="eastAsia"/>
          <w:sz w:val="28"/>
          <w:szCs w:val="28"/>
          <w:u w:val="single"/>
        </w:rPr>
        <w:t xml:space="preserve">  </w:t>
      </w:r>
      <w:r w:rsidR="00867372">
        <w:rPr>
          <w:rFonts w:eastAsia="楷体_GB2312" w:hint="eastAsia"/>
          <w:sz w:val="28"/>
          <w:szCs w:val="28"/>
          <w:u w:val="single"/>
        </w:rPr>
        <w:t xml:space="preserve"> </w:t>
      </w:r>
      <w:r w:rsidR="00C645F3" w:rsidRPr="00462E31">
        <w:rPr>
          <w:rFonts w:eastAsia="楷体_GB2312" w:hint="eastAsia"/>
          <w:sz w:val="28"/>
          <w:szCs w:val="28"/>
          <w:u w:val="single"/>
        </w:rPr>
        <w:t xml:space="preserve">     </w:t>
      </w:r>
    </w:p>
    <w:p w:rsidR="00104E87" w:rsidRDefault="00C645F3" w:rsidP="000D13D7">
      <w:pPr>
        <w:spacing w:line="50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课程编号</w:t>
      </w:r>
      <w:r>
        <w:rPr>
          <w:rFonts w:eastAsia="楷体_GB2312"/>
          <w:sz w:val="28"/>
          <w:szCs w:val="28"/>
        </w:rPr>
        <w:t>:</w:t>
      </w:r>
      <w:r w:rsidRPr="00C645F3">
        <w:rPr>
          <w:rFonts w:eastAsia="楷体_GB2312" w:hint="eastAsia"/>
          <w:sz w:val="28"/>
          <w:szCs w:val="28"/>
          <w:u w:val="single"/>
        </w:rPr>
        <w:t xml:space="preserve"> </w:t>
      </w:r>
      <w:r w:rsidR="00F158EC">
        <w:rPr>
          <w:rFonts w:eastAsia="楷体_GB2312" w:hint="eastAsia"/>
          <w:sz w:val="28"/>
          <w:szCs w:val="28"/>
          <w:u w:val="single"/>
        </w:rPr>
        <w:t>B</w:t>
      </w:r>
      <w:r w:rsidR="00F158EC" w:rsidRPr="000D2F32">
        <w:rPr>
          <w:rFonts w:eastAsia="楷体_GB2312"/>
          <w:sz w:val="28"/>
          <w:szCs w:val="28"/>
          <w:u w:val="single"/>
        </w:rPr>
        <w:t>0504050C</w:t>
      </w:r>
      <w:r w:rsidR="00136189">
        <w:rPr>
          <w:rFonts w:ascii="楷体_GB2312" w:eastAsia="楷体_GB2312" w:hint="eastAsia"/>
          <w:sz w:val="28"/>
          <w:szCs w:val="28"/>
        </w:rPr>
        <w:t>学时</w:t>
      </w:r>
      <w:r>
        <w:rPr>
          <w:rFonts w:eastAsia="楷体_GB2312"/>
          <w:sz w:val="28"/>
          <w:szCs w:val="28"/>
        </w:rPr>
        <w:t>:</w:t>
      </w:r>
      <w:r w:rsidR="00136189" w:rsidRPr="00136189">
        <w:rPr>
          <w:rFonts w:eastAsia="楷体_GB2312"/>
          <w:sz w:val="28"/>
          <w:szCs w:val="28"/>
          <w:u w:val="single"/>
        </w:rPr>
        <w:t xml:space="preserve">  </w:t>
      </w:r>
      <w:r w:rsidR="00F158EC">
        <w:rPr>
          <w:rFonts w:eastAsia="楷体_GB2312"/>
          <w:sz w:val="28"/>
          <w:szCs w:val="28"/>
          <w:u w:val="single"/>
        </w:rPr>
        <w:t>32</w:t>
      </w:r>
      <w:r w:rsidR="00136189" w:rsidRPr="00136189">
        <w:rPr>
          <w:rFonts w:eastAsia="楷体_GB2312"/>
          <w:sz w:val="28"/>
          <w:szCs w:val="28"/>
          <w:u w:val="single"/>
        </w:rPr>
        <w:t xml:space="preserve"> </w:t>
      </w:r>
      <w:r w:rsidR="000D13D7">
        <w:rPr>
          <w:rFonts w:eastAsia="楷体_GB2312"/>
          <w:sz w:val="28"/>
          <w:szCs w:val="28"/>
          <w:u w:val="single"/>
        </w:rPr>
        <w:t xml:space="preserve">  </w:t>
      </w:r>
      <w:r w:rsidR="00136189">
        <w:rPr>
          <w:rFonts w:ascii="楷体_GB2312" w:eastAsia="楷体_GB2312" w:hint="eastAsia"/>
          <w:sz w:val="28"/>
          <w:szCs w:val="28"/>
        </w:rPr>
        <w:t>学分</w:t>
      </w:r>
      <w:r>
        <w:rPr>
          <w:rFonts w:eastAsia="楷体_GB2312"/>
          <w:sz w:val="28"/>
          <w:szCs w:val="28"/>
        </w:rPr>
        <w:t>:</w:t>
      </w:r>
      <w:r w:rsidR="00136189" w:rsidRPr="00136189">
        <w:rPr>
          <w:rFonts w:eastAsia="楷体_GB2312"/>
          <w:sz w:val="28"/>
          <w:szCs w:val="28"/>
          <w:u w:val="single"/>
        </w:rPr>
        <w:t xml:space="preserve"> </w:t>
      </w:r>
      <w:r w:rsidR="000D13D7">
        <w:rPr>
          <w:rFonts w:eastAsia="楷体_GB2312"/>
          <w:sz w:val="28"/>
          <w:szCs w:val="28"/>
          <w:u w:val="single"/>
        </w:rPr>
        <w:t xml:space="preserve"> </w:t>
      </w:r>
      <w:r w:rsidR="00F158EC">
        <w:rPr>
          <w:rFonts w:eastAsia="楷体_GB2312"/>
          <w:sz w:val="28"/>
          <w:szCs w:val="28"/>
          <w:u w:val="single"/>
        </w:rPr>
        <w:t>2</w:t>
      </w:r>
      <w:r w:rsidR="000D13D7">
        <w:rPr>
          <w:rFonts w:eastAsia="楷体_GB2312"/>
          <w:sz w:val="28"/>
          <w:szCs w:val="28"/>
          <w:u w:val="single"/>
        </w:rPr>
        <w:t xml:space="preserve"> </w:t>
      </w:r>
      <w:r w:rsidR="00136189" w:rsidRPr="00136189">
        <w:rPr>
          <w:rFonts w:eastAsia="楷体_GB2312"/>
          <w:sz w:val="28"/>
          <w:szCs w:val="28"/>
          <w:u w:val="single"/>
        </w:rPr>
        <w:t xml:space="preserve"> </w:t>
      </w:r>
      <w:r w:rsidR="00136189">
        <w:rPr>
          <w:rFonts w:eastAsia="楷体_GB2312"/>
          <w:sz w:val="28"/>
          <w:szCs w:val="28"/>
          <w:u w:val="single"/>
        </w:rPr>
        <w:t xml:space="preserve"> </w:t>
      </w:r>
      <w:r w:rsidR="00136189" w:rsidRPr="00136189"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</w:rPr>
        <w:t xml:space="preserve">      </w:t>
      </w:r>
      <w:r w:rsidR="00866A09">
        <w:rPr>
          <w:rFonts w:ascii="楷体_GB2312" w:eastAsia="楷体_GB2312" w:hint="eastAsia"/>
          <w:sz w:val="28"/>
          <w:szCs w:val="28"/>
        </w:rPr>
        <w:t>批准</w:t>
      </w:r>
      <w:r w:rsidR="00866A09">
        <w:rPr>
          <w:rFonts w:eastAsia="楷体_GB2312"/>
          <w:sz w:val="28"/>
          <w:szCs w:val="28"/>
        </w:rPr>
        <w:t>(</w:t>
      </w:r>
      <w:r w:rsidR="00C65B60">
        <w:rPr>
          <w:rFonts w:eastAsia="楷体_GB2312" w:hint="eastAsia"/>
          <w:sz w:val="28"/>
          <w:szCs w:val="28"/>
        </w:rPr>
        <w:t>开课</w:t>
      </w:r>
      <w:r w:rsidR="00867372">
        <w:rPr>
          <w:rFonts w:eastAsia="楷体_GB2312" w:hint="eastAsia"/>
          <w:sz w:val="28"/>
          <w:szCs w:val="28"/>
        </w:rPr>
        <w:t>学</w:t>
      </w:r>
      <w:r w:rsidR="00BF139C">
        <w:rPr>
          <w:rFonts w:eastAsia="楷体_GB2312" w:hint="eastAsia"/>
          <w:sz w:val="28"/>
          <w:szCs w:val="28"/>
        </w:rPr>
        <w:t>院</w:t>
      </w:r>
      <w:r w:rsidR="00866A09">
        <w:rPr>
          <w:rFonts w:eastAsia="楷体_GB2312"/>
          <w:sz w:val="28"/>
          <w:szCs w:val="28"/>
        </w:rPr>
        <w:t>)</w:t>
      </w:r>
      <w:r>
        <w:rPr>
          <w:rFonts w:eastAsia="楷体_GB2312" w:hint="eastAsia"/>
          <w:sz w:val="28"/>
          <w:szCs w:val="28"/>
        </w:rPr>
        <w:t>：</w:t>
      </w:r>
      <w:r w:rsidRPr="00C645F3">
        <w:rPr>
          <w:rFonts w:eastAsia="楷体_GB2312"/>
          <w:sz w:val="28"/>
          <w:szCs w:val="28"/>
          <w:u w:val="single"/>
        </w:rPr>
        <w:t xml:space="preserve"> </w:t>
      </w:r>
      <w:r w:rsidR="00866A09" w:rsidRPr="00866A09">
        <w:rPr>
          <w:rFonts w:eastAsia="楷体_GB2312" w:hint="eastAsia"/>
          <w:sz w:val="28"/>
          <w:szCs w:val="28"/>
          <w:u w:val="single"/>
        </w:rPr>
        <w:t xml:space="preserve">   </w:t>
      </w:r>
      <w:r w:rsidR="00867372">
        <w:rPr>
          <w:rFonts w:eastAsia="楷体_GB2312" w:hint="eastAsia"/>
          <w:sz w:val="28"/>
          <w:szCs w:val="28"/>
          <w:u w:val="single"/>
        </w:rPr>
        <w:t xml:space="preserve"> </w:t>
      </w:r>
      <w:r w:rsidR="00866A09" w:rsidRPr="00866A09">
        <w:rPr>
          <w:rFonts w:eastAsia="楷体_GB2312" w:hint="eastAsia"/>
          <w:sz w:val="28"/>
          <w:szCs w:val="28"/>
          <w:u w:val="single"/>
        </w:rPr>
        <w:t xml:space="preserve">     </w:t>
      </w:r>
    </w:p>
    <w:p w:rsidR="000D1654" w:rsidRPr="000D1654" w:rsidRDefault="000D1654" w:rsidP="000D13D7">
      <w:pPr>
        <w:spacing w:line="500" w:lineRule="exact"/>
        <w:rPr>
          <w:rFonts w:eastAsia="楷体_GB2312"/>
          <w:sz w:val="28"/>
          <w:szCs w:val="28"/>
        </w:rPr>
      </w:pPr>
      <w:r w:rsidRPr="000D1654">
        <w:rPr>
          <w:rFonts w:eastAsia="楷体_GB2312" w:hint="eastAsia"/>
          <w:sz w:val="28"/>
          <w:szCs w:val="28"/>
        </w:rPr>
        <w:t>执行大纲版本：</w:t>
      </w:r>
      <w:r w:rsidRPr="000D1654">
        <w:rPr>
          <w:rFonts w:eastAsia="楷体_GB2312" w:hint="eastAsia"/>
          <w:sz w:val="28"/>
          <w:szCs w:val="28"/>
          <w:u w:val="single"/>
        </w:rPr>
        <w:t xml:space="preserve">  </w:t>
      </w:r>
      <w:r w:rsidR="00F158EC">
        <w:rPr>
          <w:rFonts w:eastAsia="楷体_GB2312"/>
          <w:sz w:val="28"/>
          <w:szCs w:val="28"/>
          <w:u w:val="single"/>
        </w:rPr>
        <w:t>2015</w:t>
      </w:r>
      <w:r w:rsidRPr="000D1654">
        <w:rPr>
          <w:rFonts w:eastAsia="楷体_GB2312" w:hint="eastAsia"/>
          <w:sz w:val="28"/>
          <w:szCs w:val="28"/>
          <w:u w:val="single"/>
        </w:rPr>
        <w:t xml:space="preserve">         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"/>
        <w:gridCol w:w="414"/>
        <w:gridCol w:w="4500"/>
        <w:gridCol w:w="540"/>
        <w:gridCol w:w="540"/>
        <w:gridCol w:w="540"/>
        <w:gridCol w:w="540"/>
        <w:gridCol w:w="540"/>
        <w:gridCol w:w="720"/>
        <w:gridCol w:w="720"/>
        <w:gridCol w:w="720"/>
      </w:tblGrid>
      <w:tr w:rsidR="000D1654" w:rsidRPr="00E449F9" w:rsidTr="00E449F9">
        <w:trPr>
          <w:trHeight w:val="262"/>
        </w:trPr>
        <w:tc>
          <w:tcPr>
            <w:tcW w:w="414" w:type="dxa"/>
            <w:vMerge w:val="restart"/>
            <w:vAlign w:val="center"/>
          </w:tcPr>
          <w:p w:rsidR="000D1654" w:rsidRPr="00E449F9" w:rsidRDefault="000D1654" w:rsidP="00E449F9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E449F9">
              <w:rPr>
                <w:rFonts w:ascii="宋体" w:hAnsi="宋体" w:hint="eastAsia"/>
                <w:szCs w:val="21"/>
              </w:rPr>
              <w:t>周次</w:t>
            </w:r>
          </w:p>
        </w:tc>
        <w:tc>
          <w:tcPr>
            <w:tcW w:w="414" w:type="dxa"/>
            <w:vMerge w:val="restart"/>
            <w:vAlign w:val="center"/>
          </w:tcPr>
          <w:p w:rsidR="000D1654" w:rsidRPr="00E449F9" w:rsidRDefault="000D1654" w:rsidP="00E449F9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E449F9">
              <w:rPr>
                <w:rFonts w:ascii="宋体" w:hAnsi="宋体" w:hint="eastAsia"/>
                <w:szCs w:val="21"/>
              </w:rPr>
              <w:t>课次</w:t>
            </w:r>
          </w:p>
        </w:tc>
        <w:tc>
          <w:tcPr>
            <w:tcW w:w="4500" w:type="dxa"/>
            <w:vMerge w:val="restart"/>
            <w:vAlign w:val="center"/>
          </w:tcPr>
          <w:p w:rsidR="000D1654" w:rsidRPr="00E449F9" w:rsidRDefault="000D1654" w:rsidP="00E449F9">
            <w:pPr>
              <w:jc w:val="center"/>
              <w:rPr>
                <w:rFonts w:ascii="宋体" w:hAnsi="宋体"/>
                <w:szCs w:val="21"/>
              </w:rPr>
            </w:pPr>
            <w:r w:rsidRPr="00E449F9">
              <w:rPr>
                <w:rFonts w:ascii="宋体" w:hAnsi="宋体" w:hint="eastAsia"/>
                <w:szCs w:val="21"/>
              </w:rPr>
              <w:t>教学内容</w:t>
            </w:r>
          </w:p>
        </w:tc>
        <w:tc>
          <w:tcPr>
            <w:tcW w:w="2700" w:type="dxa"/>
            <w:gridSpan w:val="5"/>
            <w:vAlign w:val="center"/>
          </w:tcPr>
          <w:p w:rsidR="000D1654" w:rsidRPr="00E449F9" w:rsidRDefault="000D1654" w:rsidP="00E449F9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E449F9">
              <w:rPr>
                <w:rFonts w:ascii="宋体" w:hAnsi="宋体" w:hint="eastAsia"/>
                <w:szCs w:val="21"/>
              </w:rPr>
              <w:t>讲课方式及课时数</w:t>
            </w:r>
          </w:p>
        </w:tc>
        <w:tc>
          <w:tcPr>
            <w:tcW w:w="720" w:type="dxa"/>
            <w:vMerge w:val="restart"/>
            <w:vAlign w:val="center"/>
          </w:tcPr>
          <w:p w:rsidR="000D1654" w:rsidRPr="00E449F9" w:rsidRDefault="000D1654" w:rsidP="00E449F9">
            <w:pPr>
              <w:jc w:val="center"/>
              <w:rPr>
                <w:rFonts w:ascii="宋体" w:hAnsi="宋体"/>
                <w:szCs w:val="21"/>
              </w:rPr>
            </w:pPr>
            <w:r w:rsidRPr="00E449F9">
              <w:rPr>
                <w:rFonts w:ascii="宋体" w:hAnsi="宋体" w:hint="eastAsia"/>
                <w:szCs w:val="21"/>
              </w:rPr>
              <w:t>自学课时</w:t>
            </w:r>
          </w:p>
        </w:tc>
        <w:tc>
          <w:tcPr>
            <w:tcW w:w="720" w:type="dxa"/>
            <w:vMerge w:val="restart"/>
            <w:vAlign w:val="center"/>
          </w:tcPr>
          <w:p w:rsidR="000D1654" w:rsidRPr="00E449F9" w:rsidRDefault="000D1654" w:rsidP="00E449F9">
            <w:pPr>
              <w:jc w:val="center"/>
              <w:rPr>
                <w:rFonts w:ascii="宋体" w:hAnsi="宋体"/>
                <w:szCs w:val="21"/>
              </w:rPr>
            </w:pPr>
            <w:r w:rsidRPr="00E449F9">
              <w:rPr>
                <w:rFonts w:ascii="宋体" w:hAnsi="宋体" w:hint="eastAsia"/>
                <w:szCs w:val="21"/>
              </w:rPr>
              <w:t>作业</w:t>
            </w:r>
          </w:p>
        </w:tc>
        <w:tc>
          <w:tcPr>
            <w:tcW w:w="720" w:type="dxa"/>
            <w:vMerge w:val="restart"/>
            <w:vAlign w:val="center"/>
          </w:tcPr>
          <w:p w:rsidR="000D1654" w:rsidRPr="00E449F9" w:rsidRDefault="000D1654" w:rsidP="00104E87">
            <w:pPr>
              <w:rPr>
                <w:rFonts w:ascii="宋体" w:hAnsi="宋体"/>
                <w:sz w:val="28"/>
                <w:szCs w:val="28"/>
              </w:rPr>
            </w:pPr>
            <w:r w:rsidRPr="00E449F9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0D1654" w:rsidRPr="00E449F9" w:rsidTr="00E449F9">
        <w:trPr>
          <w:trHeight w:val="410"/>
        </w:trPr>
        <w:tc>
          <w:tcPr>
            <w:tcW w:w="414" w:type="dxa"/>
            <w:vMerge/>
            <w:tcBorders>
              <w:bottom w:val="single" w:sz="4" w:space="0" w:color="auto"/>
            </w:tcBorders>
          </w:tcPr>
          <w:p w:rsidR="000D1654" w:rsidRPr="00E449F9" w:rsidRDefault="000D1654" w:rsidP="00104E87">
            <w:pPr>
              <w:rPr>
                <w:rFonts w:ascii="宋体" w:hAnsi="宋体"/>
                <w:sz w:val="28"/>
                <w:szCs w:val="28"/>
                <w:u w:val="single"/>
              </w:rPr>
            </w:pPr>
          </w:p>
        </w:tc>
        <w:tc>
          <w:tcPr>
            <w:tcW w:w="414" w:type="dxa"/>
            <w:vMerge/>
            <w:tcBorders>
              <w:bottom w:val="single" w:sz="4" w:space="0" w:color="auto"/>
            </w:tcBorders>
          </w:tcPr>
          <w:p w:rsidR="000D1654" w:rsidRPr="00E449F9" w:rsidRDefault="000D1654" w:rsidP="00104E87">
            <w:pPr>
              <w:rPr>
                <w:rFonts w:ascii="宋体" w:hAnsi="宋体"/>
                <w:sz w:val="28"/>
                <w:szCs w:val="28"/>
                <w:u w:val="single"/>
              </w:rPr>
            </w:pPr>
          </w:p>
        </w:tc>
        <w:tc>
          <w:tcPr>
            <w:tcW w:w="4500" w:type="dxa"/>
            <w:vMerge/>
            <w:tcBorders>
              <w:bottom w:val="single" w:sz="4" w:space="0" w:color="auto"/>
            </w:tcBorders>
            <w:vAlign w:val="center"/>
          </w:tcPr>
          <w:p w:rsidR="000D1654" w:rsidRPr="00E449F9" w:rsidRDefault="000D1654" w:rsidP="00104E87">
            <w:pPr>
              <w:rPr>
                <w:rFonts w:ascii="宋体" w:hAnsi="宋体"/>
                <w:sz w:val="28"/>
                <w:szCs w:val="28"/>
                <w:u w:val="single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0D1654" w:rsidRPr="00E449F9" w:rsidRDefault="000D1654" w:rsidP="00E449F9">
            <w:pPr>
              <w:adjustRightInd w:val="0"/>
              <w:snapToGrid w:val="0"/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E449F9">
              <w:rPr>
                <w:rFonts w:ascii="宋体" w:hAnsi="宋体" w:hint="eastAsia"/>
                <w:szCs w:val="21"/>
              </w:rPr>
              <w:t>讲课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0D1654" w:rsidRPr="00E449F9" w:rsidRDefault="000D1654" w:rsidP="00E449F9">
            <w:pPr>
              <w:adjustRightInd w:val="0"/>
              <w:snapToGrid w:val="0"/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E449F9">
              <w:rPr>
                <w:rFonts w:ascii="宋体" w:hAnsi="宋体" w:hint="eastAsia"/>
                <w:szCs w:val="21"/>
              </w:rPr>
              <w:t>实验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0D1654" w:rsidRPr="00E449F9" w:rsidRDefault="000D1654" w:rsidP="00E449F9">
            <w:pPr>
              <w:adjustRightInd w:val="0"/>
              <w:snapToGrid w:val="0"/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E449F9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0D1654" w:rsidRPr="00E449F9" w:rsidRDefault="000D1654" w:rsidP="00E449F9">
            <w:pPr>
              <w:adjustRightInd w:val="0"/>
              <w:snapToGrid w:val="0"/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E449F9">
              <w:rPr>
                <w:rFonts w:ascii="宋体" w:hAnsi="宋体" w:hint="eastAsia"/>
                <w:szCs w:val="21"/>
              </w:rPr>
              <w:t>习题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0D1654" w:rsidRPr="00E449F9" w:rsidRDefault="000D1654" w:rsidP="00E449F9">
            <w:pPr>
              <w:adjustRightInd w:val="0"/>
              <w:snapToGrid w:val="0"/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E449F9">
              <w:rPr>
                <w:rFonts w:ascii="宋体" w:hAnsi="宋体" w:hint="eastAsia"/>
                <w:szCs w:val="21"/>
              </w:rPr>
              <w:t>其他</w:t>
            </w: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center"/>
          </w:tcPr>
          <w:p w:rsidR="000D1654" w:rsidRPr="00E449F9" w:rsidRDefault="000D1654" w:rsidP="00E449F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center"/>
          </w:tcPr>
          <w:p w:rsidR="000D1654" w:rsidRPr="00E449F9" w:rsidRDefault="000D1654" w:rsidP="00E449F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center"/>
          </w:tcPr>
          <w:p w:rsidR="000D1654" w:rsidRPr="00E449F9" w:rsidRDefault="000D1654" w:rsidP="00104E87">
            <w:pPr>
              <w:rPr>
                <w:rFonts w:ascii="宋体" w:hAnsi="宋体"/>
                <w:sz w:val="28"/>
                <w:szCs w:val="28"/>
                <w:u w:val="single"/>
              </w:rPr>
            </w:pPr>
          </w:p>
        </w:tc>
      </w:tr>
      <w:tr w:rsidR="000D1654" w:rsidRPr="00E449F9" w:rsidTr="00E449F9">
        <w:trPr>
          <w:trHeight w:val="735"/>
        </w:trPr>
        <w:tc>
          <w:tcPr>
            <w:tcW w:w="414" w:type="dxa"/>
            <w:tcBorders>
              <w:bottom w:val="dotted" w:sz="4" w:space="0" w:color="auto"/>
            </w:tcBorders>
          </w:tcPr>
          <w:p w:rsidR="000D1654" w:rsidRPr="00E449F9" w:rsidRDefault="00F158EC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414" w:type="dxa"/>
            <w:tcBorders>
              <w:bottom w:val="dotted" w:sz="4" w:space="0" w:color="auto"/>
            </w:tcBorders>
          </w:tcPr>
          <w:p w:rsidR="000D1654" w:rsidRPr="00E449F9" w:rsidRDefault="00F158EC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500" w:type="dxa"/>
            <w:tcBorders>
              <w:bottom w:val="dotted" w:sz="4" w:space="0" w:color="auto"/>
            </w:tcBorders>
          </w:tcPr>
          <w:p w:rsidR="00F158EC" w:rsidRPr="00E645FB" w:rsidRDefault="00F158EC" w:rsidP="00F158EC">
            <w:pPr>
              <w:outlineLvl w:val="0"/>
              <w:rPr>
                <w:rFonts w:hAnsi="宋体"/>
                <w:szCs w:val="21"/>
              </w:rPr>
            </w:pPr>
            <w:r w:rsidRPr="00E645FB">
              <w:rPr>
                <w:rFonts w:hAnsi="宋体"/>
                <w:szCs w:val="21"/>
              </w:rPr>
              <w:t>一</w:t>
            </w:r>
            <w:r w:rsidRPr="00E645FB">
              <w:rPr>
                <w:rFonts w:hAnsi="宋体" w:hint="eastAsia"/>
                <w:szCs w:val="21"/>
              </w:rPr>
              <w:t>、概述：</w:t>
            </w:r>
          </w:p>
          <w:p w:rsidR="00F158EC" w:rsidRPr="00E645FB" w:rsidRDefault="00F158EC" w:rsidP="00F158EC">
            <w:pPr>
              <w:numPr>
                <w:ilvl w:val="0"/>
                <w:numId w:val="1"/>
              </w:numPr>
              <w:outlineLvl w:val="0"/>
              <w:rPr>
                <w:szCs w:val="21"/>
              </w:rPr>
            </w:pPr>
            <w:r w:rsidRPr="00E645FB">
              <w:rPr>
                <w:rFonts w:hAnsi="宋体"/>
                <w:szCs w:val="21"/>
              </w:rPr>
              <w:t>计算机</w:t>
            </w:r>
            <w:r w:rsidRPr="00E645FB">
              <w:rPr>
                <w:rFonts w:hAnsi="宋体" w:hint="eastAsia"/>
                <w:szCs w:val="21"/>
              </w:rPr>
              <w:t>网络在信息时代中的作用</w:t>
            </w:r>
          </w:p>
          <w:p w:rsidR="00F158EC" w:rsidRPr="00E645FB" w:rsidRDefault="00F158EC" w:rsidP="00F158EC">
            <w:pPr>
              <w:numPr>
                <w:ilvl w:val="0"/>
                <w:numId w:val="1"/>
              </w:numPr>
              <w:outlineLvl w:val="0"/>
              <w:rPr>
                <w:rFonts w:hAnsi="宋体"/>
                <w:szCs w:val="21"/>
              </w:rPr>
            </w:pPr>
            <w:r w:rsidRPr="00E645FB">
              <w:rPr>
                <w:rFonts w:hAnsi="宋体" w:hint="eastAsia"/>
                <w:szCs w:val="21"/>
              </w:rPr>
              <w:t>因特网概述</w:t>
            </w:r>
          </w:p>
          <w:p w:rsidR="00B870D3" w:rsidRPr="006B53EF" w:rsidRDefault="00B870D3" w:rsidP="00B870D3">
            <w:pPr>
              <w:pStyle w:val="a9"/>
              <w:numPr>
                <w:ilvl w:val="0"/>
                <w:numId w:val="1"/>
              </w:numPr>
              <w:ind w:firstLineChars="0"/>
              <w:outlineLvl w:val="0"/>
              <w:rPr>
                <w:rFonts w:hAnsi="宋体"/>
                <w:bCs/>
                <w:szCs w:val="21"/>
              </w:rPr>
            </w:pPr>
            <w:r w:rsidRPr="006B53EF">
              <w:rPr>
                <w:rFonts w:hAnsi="宋体" w:hint="eastAsia"/>
                <w:bCs/>
                <w:szCs w:val="21"/>
              </w:rPr>
              <w:t>因特网的组成</w:t>
            </w:r>
          </w:p>
          <w:p w:rsidR="000D1654" w:rsidRPr="00E449F9" w:rsidRDefault="000D1654" w:rsidP="00F158EC">
            <w:pPr>
              <w:ind w:left="-29" w:rightChars="-25" w:right="-53" w:firstLine="420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bottom w:val="dotted" w:sz="4" w:space="0" w:color="auto"/>
            </w:tcBorders>
          </w:tcPr>
          <w:p w:rsidR="000D1654" w:rsidRPr="00E449F9" w:rsidRDefault="00F158EC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40" w:type="dxa"/>
            <w:tcBorders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  <w:tr w:rsidR="00B870D3" w:rsidRPr="00E449F9" w:rsidTr="00E449F9">
        <w:trPr>
          <w:trHeight w:val="735"/>
        </w:trPr>
        <w:tc>
          <w:tcPr>
            <w:tcW w:w="414" w:type="dxa"/>
            <w:tcBorders>
              <w:bottom w:val="dotted" w:sz="4" w:space="0" w:color="auto"/>
            </w:tcBorders>
          </w:tcPr>
          <w:p w:rsidR="00B870D3" w:rsidRDefault="00B870D3" w:rsidP="00E449F9">
            <w:pPr>
              <w:ind w:leftChars="-14" w:left="-29" w:rightChars="-25" w:right="-53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414" w:type="dxa"/>
            <w:tcBorders>
              <w:bottom w:val="dotted" w:sz="4" w:space="0" w:color="auto"/>
            </w:tcBorders>
          </w:tcPr>
          <w:p w:rsidR="00B870D3" w:rsidRDefault="00B870D3" w:rsidP="00E449F9">
            <w:pPr>
              <w:ind w:leftChars="-14" w:left="-29" w:rightChars="-25" w:right="-53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500" w:type="dxa"/>
            <w:tcBorders>
              <w:bottom w:val="dotted" w:sz="4" w:space="0" w:color="auto"/>
            </w:tcBorders>
          </w:tcPr>
          <w:p w:rsidR="00B870D3" w:rsidRDefault="00B870D3" w:rsidP="00B870D3">
            <w:pPr>
              <w:adjustRightInd w:val="0"/>
              <w:snapToGrid w:val="0"/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  <w:r>
              <w:rPr>
                <w:bCs/>
                <w:sz w:val="24"/>
              </w:rPr>
              <w:t xml:space="preserve">. </w:t>
            </w:r>
            <w:r>
              <w:rPr>
                <w:bCs/>
                <w:sz w:val="24"/>
              </w:rPr>
              <w:t>计算机网络的主要性能指标</w:t>
            </w:r>
          </w:p>
          <w:p w:rsidR="00B870D3" w:rsidRPr="00B870D3" w:rsidRDefault="00B870D3" w:rsidP="00B870D3">
            <w:pPr>
              <w:adjustRightInd w:val="0"/>
              <w:snapToGrid w:val="0"/>
              <w:spacing w:line="360" w:lineRule="auto"/>
              <w:ind w:firstLineChars="200" w:firstLine="480"/>
              <w:rPr>
                <w:rFonts w:hAnsi="宋体" w:hint="eastAsia"/>
                <w:szCs w:val="21"/>
              </w:rPr>
            </w:pPr>
            <w:r>
              <w:rPr>
                <w:rFonts w:hint="eastAsia"/>
                <w:bCs/>
                <w:sz w:val="24"/>
              </w:rPr>
              <w:t>5</w:t>
            </w:r>
            <w:r>
              <w:rPr>
                <w:bCs/>
                <w:sz w:val="24"/>
              </w:rPr>
              <w:t xml:space="preserve">. </w:t>
            </w:r>
            <w:r>
              <w:rPr>
                <w:bCs/>
                <w:sz w:val="24"/>
              </w:rPr>
              <w:t>知识点五：计算机网络的体系结构</w:t>
            </w:r>
          </w:p>
        </w:tc>
        <w:tc>
          <w:tcPr>
            <w:tcW w:w="540" w:type="dxa"/>
            <w:tcBorders>
              <w:bottom w:val="dotted" w:sz="4" w:space="0" w:color="auto"/>
            </w:tcBorders>
          </w:tcPr>
          <w:p w:rsidR="00B870D3" w:rsidRDefault="00B870D3" w:rsidP="00E449F9">
            <w:pPr>
              <w:ind w:leftChars="-14" w:left="-29" w:rightChars="-25" w:right="-53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40" w:type="dxa"/>
            <w:tcBorders>
              <w:bottom w:val="dotted" w:sz="4" w:space="0" w:color="auto"/>
            </w:tcBorders>
          </w:tcPr>
          <w:p w:rsidR="00B870D3" w:rsidRPr="00E449F9" w:rsidRDefault="00B870D3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bottom w:val="dotted" w:sz="4" w:space="0" w:color="auto"/>
            </w:tcBorders>
          </w:tcPr>
          <w:p w:rsidR="00B870D3" w:rsidRPr="00E449F9" w:rsidRDefault="00B870D3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bottom w:val="dotted" w:sz="4" w:space="0" w:color="auto"/>
            </w:tcBorders>
          </w:tcPr>
          <w:p w:rsidR="00B870D3" w:rsidRPr="00E449F9" w:rsidRDefault="00B870D3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bottom w:val="dotted" w:sz="4" w:space="0" w:color="auto"/>
            </w:tcBorders>
          </w:tcPr>
          <w:p w:rsidR="00B870D3" w:rsidRPr="00E449F9" w:rsidRDefault="00B870D3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bottom w:val="dotted" w:sz="4" w:space="0" w:color="auto"/>
            </w:tcBorders>
          </w:tcPr>
          <w:p w:rsidR="00B870D3" w:rsidRPr="00E449F9" w:rsidRDefault="00B870D3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bottom w:val="dotted" w:sz="4" w:space="0" w:color="auto"/>
            </w:tcBorders>
          </w:tcPr>
          <w:p w:rsidR="00B870D3" w:rsidRPr="00E449F9" w:rsidRDefault="00B870D3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bottom w:val="dotted" w:sz="4" w:space="0" w:color="auto"/>
            </w:tcBorders>
          </w:tcPr>
          <w:p w:rsidR="00B870D3" w:rsidRPr="00E449F9" w:rsidRDefault="00B870D3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  <w:tr w:rsidR="000D1654" w:rsidRPr="00E449F9" w:rsidTr="00E449F9">
        <w:trPr>
          <w:trHeight w:val="735"/>
        </w:trPr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0D1654" w:rsidRPr="00E449F9" w:rsidRDefault="00F158EC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0D1654" w:rsidRPr="00E449F9" w:rsidRDefault="00F158EC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500" w:type="dxa"/>
            <w:tcBorders>
              <w:top w:val="nil"/>
              <w:bottom w:val="dotted" w:sz="4" w:space="0" w:color="auto"/>
            </w:tcBorders>
          </w:tcPr>
          <w:p w:rsidR="00F158EC" w:rsidRPr="00E645FB" w:rsidRDefault="00F158EC" w:rsidP="00F158EC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 w:rsidRPr="00E645FB">
              <w:rPr>
                <w:rFonts w:ascii="宋体" w:hAnsi="宋体" w:hint="eastAsia"/>
                <w:szCs w:val="21"/>
              </w:rPr>
              <w:t>二、物理层：</w:t>
            </w:r>
          </w:p>
          <w:p w:rsidR="00F158EC" w:rsidRPr="00E645FB" w:rsidRDefault="00F158EC" w:rsidP="00F158EC">
            <w:pPr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E645FB">
              <w:rPr>
                <w:rFonts w:ascii="宋体" w:hAnsi="宋体" w:hint="eastAsia"/>
                <w:color w:val="000000"/>
                <w:szCs w:val="21"/>
              </w:rPr>
              <w:t>1. 物理层的基本概念</w:t>
            </w:r>
          </w:p>
          <w:p w:rsidR="00F158EC" w:rsidRPr="00E645FB" w:rsidRDefault="00F158EC" w:rsidP="00F158EC">
            <w:pPr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E645FB">
              <w:rPr>
                <w:rFonts w:ascii="宋体" w:hAnsi="宋体" w:hint="eastAsia"/>
                <w:color w:val="000000"/>
                <w:szCs w:val="21"/>
              </w:rPr>
              <w:t>2. 数据通信的基础知识</w:t>
            </w:r>
          </w:p>
          <w:p w:rsidR="000D1654" w:rsidRPr="00E449F9" w:rsidRDefault="00B870D3" w:rsidP="00F158EC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E645FB">
              <w:rPr>
                <w:rFonts w:hint="eastAsia"/>
                <w:szCs w:val="21"/>
              </w:rPr>
              <w:t xml:space="preserve">3. </w:t>
            </w:r>
            <w:r w:rsidRPr="00E645FB">
              <w:rPr>
                <w:rFonts w:ascii="宋体" w:hAnsi="宋体" w:hint="eastAsia"/>
                <w:color w:val="000000"/>
                <w:szCs w:val="21"/>
              </w:rPr>
              <w:t>传输媒体</w:t>
            </w: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F158EC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  <w:tr w:rsidR="00B870D3" w:rsidRPr="00E449F9" w:rsidTr="00E449F9">
        <w:trPr>
          <w:trHeight w:val="735"/>
        </w:trPr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B870D3" w:rsidRDefault="00B870D3" w:rsidP="00E449F9">
            <w:pPr>
              <w:ind w:leftChars="-14" w:left="-29" w:rightChars="-25" w:right="-53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B870D3" w:rsidRDefault="00B870D3" w:rsidP="00E449F9">
            <w:pPr>
              <w:ind w:leftChars="-14" w:left="-29" w:rightChars="-25" w:right="-53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500" w:type="dxa"/>
            <w:tcBorders>
              <w:top w:val="nil"/>
              <w:bottom w:val="dotted" w:sz="4" w:space="0" w:color="auto"/>
            </w:tcBorders>
          </w:tcPr>
          <w:p w:rsidR="00B870D3" w:rsidRPr="00B870D3" w:rsidRDefault="00B870D3" w:rsidP="00B870D3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4.</w:t>
            </w:r>
            <w:r w:rsidRPr="00B870D3">
              <w:rPr>
                <w:rFonts w:ascii="宋体" w:hAnsi="宋体"/>
                <w:bCs/>
                <w:szCs w:val="21"/>
              </w:rPr>
              <w:t>信道复用技术</w:t>
            </w:r>
          </w:p>
          <w:p w:rsidR="00B870D3" w:rsidRPr="00B870D3" w:rsidRDefault="00B870D3" w:rsidP="00B870D3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</w:t>
            </w:r>
            <w:r>
              <w:rPr>
                <w:rFonts w:ascii="宋体" w:hAnsi="宋体"/>
                <w:bCs/>
                <w:szCs w:val="21"/>
              </w:rPr>
              <w:t xml:space="preserve">. </w:t>
            </w:r>
            <w:r w:rsidRPr="00B870D3">
              <w:rPr>
                <w:rFonts w:ascii="宋体" w:hAnsi="宋体"/>
                <w:bCs/>
                <w:szCs w:val="21"/>
              </w:rPr>
              <w:t>知识点五：数字传输系统</w:t>
            </w:r>
          </w:p>
          <w:p w:rsidR="00B870D3" w:rsidRPr="00B870D3" w:rsidRDefault="00B870D3" w:rsidP="00B870D3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6</w:t>
            </w:r>
            <w:r>
              <w:rPr>
                <w:rFonts w:ascii="宋体" w:hAnsi="宋体"/>
                <w:bCs/>
                <w:szCs w:val="21"/>
              </w:rPr>
              <w:t xml:space="preserve">. </w:t>
            </w:r>
            <w:r w:rsidRPr="00B870D3">
              <w:rPr>
                <w:rFonts w:ascii="宋体" w:hAnsi="宋体"/>
                <w:bCs/>
                <w:szCs w:val="21"/>
              </w:rPr>
              <w:t>知识点六：宽带接入技术</w:t>
            </w:r>
          </w:p>
          <w:p w:rsidR="00B870D3" w:rsidRPr="00E645FB" w:rsidRDefault="00B870D3" w:rsidP="00B870D3">
            <w:pPr>
              <w:ind w:leftChars="-14" w:left="-29" w:rightChars="-25" w:right="-53" w:firstLineChars="200" w:firstLine="420"/>
              <w:rPr>
                <w:rFonts w:ascii="宋体" w:hAnsi="宋体" w:hint="eastAsia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B870D3" w:rsidRDefault="00B870D3" w:rsidP="00E449F9">
            <w:pPr>
              <w:ind w:leftChars="-14" w:left="-29" w:rightChars="-25" w:right="-53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B870D3" w:rsidRPr="00E449F9" w:rsidRDefault="00B870D3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B870D3" w:rsidRPr="00E449F9" w:rsidRDefault="00B870D3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B870D3" w:rsidRPr="00E449F9" w:rsidRDefault="00B870D3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B870D3" w:rsidRPr="00E449F9" w:rsidRDefault="00B870D3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B870D3" w:rsidRPr="00E449F9" w:rsidRDefault="00B870D3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B870D3" w:rsidRPr="00E449F9" w:rsidRDefault="00B870D3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B870D3" w:rsidRPr="00E449F9" w:rsidRDefault="00B870D3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  <w:tr w:rsidR="000D1654" w:rsidRPr="00E449F9" w:rsidTr="00E449F9">
        <w:trPr>
          <w:trHeight w:val="735"/>
        </w:trPr>
        <w:tc>
          <w:tcPr>
            <w:tcW w:w="414" w:type="dxa"/>
            <w:tcBorders>
              <w:top w:val="dotted" w:sz="4" w:space="0" w:color="auto"/>
              <w:bottom w:val="dotted" w:sz="4" w:space="0" w:color="auto"/>
            </w:tcBorders>
          </w:tcPr>
          <w:p w:rsidR="000D1654" w:rsidRPr="00E449F9" w:rsidRDefault="00B870D3" w:rsidP="00B870D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14" w:type="dxa"/>
            <w:tcBorders>
              <w:top w:val="dotted" w:sz="4" w:space="0" w:color="auto"/>
              <w:bottom w:val="dotted" w:sz="4" w:space="0" w:color="auto"/>
            </w:tcBorders>
          </w:tcPr>
          <w:p w:rsidR="000D1654" w:rsidRPr="00E449F9" w:rsidRDefault="00F158EC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50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645FB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 w:rsidRPr="00E645FB">
              <w:rPr>
                <w:rFonts w:ascii="宋体" w:hAnsi="宋体" w:hint="eastAsia"/>
                <w:szCs w:val="21"/>
              </w:rPr>
              <w:t>三、数据链路层</w:t>
            </w:r>
          </w:p>
          <w:p w:rsidR="00B40613" w:rsidRPr="00E645FB" w:rsidRDefault="00B40613" w:rsidP="00B40613">
            <w:pPr>
              <w:ind w:firstLineChars="200" w:firstLine="420"/>
              <w:outlineLvl w:val="0"/>
              <w:rPr>
                <w:szCs w:val="21"/>
              </w:rPr>
            </w:pPr>
            <w:r w:rsidRPr="00E645FB">
              <w:rPr>
                <w:rFonts w:hAnsi="宋体" w:hint="eastAsia"/>
                <w:szCs w:val="21"/>
              </w:rPr>
              <w:t xml:space="preserve">1. </w:t>
            </w:r>
            <w:r w:rsidRPr="00E645FB">
              <w:rPr>
                <w:rFonts w:hAnsi="宋体"/>
                <w:szCs w:val="21"/>
              </w:rPr>
              <w:t>数据链路层的基本概念</w:t>
            </w:r>
            <w:r w:rsidRPr="00E645FB">
              <w:rPr>
                <w:szCs w:val="21"/>
              </w:rPr>
              <w:tab/>
            </w:r>
          </w:p>
          <w:p w:rsidR="000D1654" w:rsidRPr="00E449F9" w:rsidRDefault="00B40613" w:rsidP="00B40613">
            <w:pPr>
              <w:ind w:leftChars="-14" w:left="-29" w:rightChars="-25" w:right="-53" w:firstLineChars="200" w:firstLine="420"/>
              <w:rPr>
                <w:rFonts w:ascii="宋体" w:hAnsi="宋体"/>
                <w:szCs w:val="21"/>
              </w:rPr>
            </w:pPr>
            <w:r w:rsidRPr="00E645FB">
              <w:rPr>
                <w:rFonts w:hAnsi="宋体" w:hint="eastAsia"/>
                <w:szCs w:val="21"/>
              </w:rPr>
              <w:t xml:space="preserve">2. </w:t>
            </w:r>
            <w:r w:rsidRPr="00E645FB">
              <w:rPr>
                <w:rFonts w:hAnsi="宋体"/>
                <w:szCs w:val="21"/>
              </w:rPr>
              <w:t>差错控制</w:t>
            </w:r>
            <w:r w:rsidRPr="00E645FB">
              <w:rPr>
                <w:rFonts w:hAnsi="宋体" w:hint="eastAsia"/>
                <w:szCs w:val="21"/>
              </w:rPr>
              <w:t>，奇偶校验循环冗余校验</w:t>
            </w: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0D1654" w:rsidRPr="00E449F9" w:rsidRDefault="00F158EC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  <w:tr w:rsidR="000D1654" w:rsidRPr="00E449F9" w:rsidTr="00E449F9">
        <w:trPr>
          <w:trHeight w:val="735"/>
        </w:trPr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0D1654" w:rsidRPr="00E449F9" w:rsidRDefault="00F158EC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0D1654" w:rsidRPr="00E449F9" w:rsidRDefault="00B870D3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4500" w:type="dxa"/>
            <w:tcBorders>
              <w:top w:val="nil"/>
              <w:bottom w:val="dotted" w:sz="4" w:space="0" w:color="auto"/>
            </w:tcBorders>
          </w:tcPr>
          <w:p w:rsidR="00B40613" w:rsidRPr="00E645FB" w:rsidRDefault="00B40613" w:rsidP="00B40613">
            <w:pPr>
              <w:ind w:firstLineChars="200" w:firstLine="420"/>
              <w:outlineLvl w:val="0"/>
              <w:rPr>
                <w:szCs w:val="21"/>
              </w:rPr>
            </w:pPr>
            <w:r w:rsidRPr="00E645FB">
              <w:rPr>
                <w:rFonts w:hAnsi="宋体" w:hint="eastAsia"/>
                <w:szCs w:val="21"/>
              </w:rPr>
              <w:t>3. PPP</w:t>
            </w:r>
            <w:r w:rsidRPr="00E645FB">
              <w:rPr>
                <w:rFonts w:hAnsi="宋体" w:hint="eastAsia"/>
                <w:szCs w:val="21"/>
              </w:rPr>
              <w:t>协议</w:t>
            </w:r>
            <w:r w:rsidR="00B870D3">
              <w:rPr>
                <w:rFonts w:hint="eastAsia"/>
                <w:szCs w:val="21"/>
              </w:rPr>
              <w:t>及帧结构</w:t>
            </w:r>
          </w:p>
          <w:p w:rsidR="000D1654" w:rsidRPr="00B40613" w:rsidRDefault="000D1654" w:rsidP="00B40613">
            <w:pPr>
              <w:ind w:firstLineChars="200" w:firstLine="420"/>
              <w:outlineLvl w:val="0"/>
              <w:rPr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F158EC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  <w:tr w:rsidR="00B870D3" w:rsidRPr="00E449F9" w:rsidTr="00E449F9">
        <w:trPr>
          <w:trHeight w:val="735"/>
        </w:trPr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B870D3" w:rsidRDefault="00B870D3" w:rsidP="00E449F9">
            <w:pPr>
              <w:ind w:leftChars="-14" w:left="-29" w:rightChars="-25" w:right="-53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B870D3" w:rsidDel="00B870D3" w:rsidRDefault="00B870D3" w:rsidP="00E449F9">
            <w:pPr>
              <w:ind w:leftChars="-14" w:left="-29" w:rightChars="-25" w:right="-53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500" w:type="dxa"/>
            <w:tcBorders>
              <w:top w:val="nil"/>
              <w:bottom w:val="dotted" w:sz="4" w:space="0" w:color="auto"/>
            </w:tcBorders>
          </w:tcPr>
          <w:p w:rsidR="00B870D3" w:rsidRDefault="00B870D3" w:rsidP="00B40613">
            <w:pPr>
              <w:ind w:firstLineChars="200" w:firstLine="420"/>
              <w:outlineLvl w:val="0"/>
              <w:rPr>
                <w:rFonts w:hAnsi="宋体"/>
                <w:szCs w:val="21"/>
              </w:rPr>
            </w:pPr>
            <w:r w:rsidRPr="00E645FB">
              <w:rPr>
                <w:rFonts w:hAnsi="宋体" w:hint="eastAsia"/>
                <w:szCs w:val="21"/>
              </w:rPr>
              <w:t>4. CSMA/CD</w:t>
            </w:r>
            <w:r w:rsidRPr="00E645FB">
              <w:rPr>
                <w:rFonts w:hAnsi="宋体" w:hint="eastAsia"/>
                <w:szCs w:val="21"/>
              </w:rPr>
              <w:t>协议（</w:t>
            </w:r>
            <w:r>
              <w:rPr>
                <w:rFonts w:hAnsi="宋体"/>
                <w:szCs w:val="21"/>
              </w:rPr>
              <w:t>1</w:t>
            </w:r>
            <w:r>
              <w:rPr>
                <w:rFonts w:hAnsi="宋体" w:hint="eastAsia"/>
                <w:szCs w:val="21"/>
              </w:rPr>
              <w:t>）</w:t>
            </w:r>
          </w:p>
          <w:p w:rsidR="00A762D2" w:rsidRPr="00E645FB" w:rsidRDefault="00B870D3" w:rsidP="00A762D2">
            <w:pPr>
              <w:ind w:firstLineChars="200" w:firstLine="420"/>
              <w:outlineLvl w:val="0"/>
              <w:rPr>
                <w:szCs w:val="21"/>
              </w:rPr>
            </w:pPr>
            <w:r w:rsidRPr="00E645FB">
              <w:rPr>
                <w:rFonts w:hAnsi="宋体" w:hint="eastAsia"/>
                <w:szCs w:val="21"/>
              </w:rPr>
              <w:t>5. CSMA/CD</w:t>
            </w:r>
            <w:r w:rsidRPr="00E645FB">
              <w:rPr>
                <w:rFonts w:hAnsi="宋体" w:hint="eastAsia"/>
                <w:szCs w:val="21"/>
              </w:rPr>
              <w:t>协议（</w:t>
            </w:r>
            <w:r w:rsidRPr="00E645FB">
              <w:rPr>
                <w:rFonts w:hAnsi="宋体" w:hint="eastAsia"/>
                <w:szCs w:val="21"/>
              </w:rPr>
              <w:t>2</w:t>
            </w:r>
            <w:r w:rsidR="00A762D2" w:rsidRPr="00E645FB">
              <w:rPr>
                <w:rFonts w:hAnsi="宋体" w:hint="eastAsia"/>
                <w:szCs w:val="21"/>
              </w:rPr>
              <w:t>）</w:t>
            </w:r>
          </w:p>
          <w:p w:rsidR="00B870D3" w:rsidRPr="00E645FB" w:rsidRDefault="00B870D3" w:rsidP="00B40613">
            <w:pPr>
              <w:ind w:firstLineChars="200" w:firstLine="420"/>
              <w:outlineLvl w:val="0"/>
              <w:rPr>
                <w:rFonts w:hAnsi="宋体" w:hint="eastAsia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B870D3" w:rsidRDefault="00B870D3" w:rsidP="00E449F9">
            <w:pPr>
              <w:ind w:leftChars="-14" w:left="-29" w:rightChars="-25" w:right="-53"/>
              <w:rPr>
                <w:rFonts w:ascii="宋体" w:hAnsi="宋体" w:hint="eastAsia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B870D3" w:rsidRPr="00E449F9" w:rsidRDefault="00B870D3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B870D3" w:rsidRPr="00E449F9" w:rsidRDefault="00B870D3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B870D3" w:rsidRPr="00E449F9" w:rsidRDefault="00B870D3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B870D3" w:rsidRPr="00E449F9" w:rsidRDefault="00B870D3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B870D3" w:rsidRPr="00E449F9" w:rsidRDefault="00B870D3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B870D3" w:rsidRPr="00E449F9" w:rsidRDefault="00B870D3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B870D3" w:rsidRPr="00E449F9" w:rsidRDefault="00B870D3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  <w:tr w:rsidR="000D1654" w:rsidRPr="00E449F9" w:rsidTr="00E449F9">
        <w:trPr>
          <w:trHeight w:val="735"/>
        </w:trPr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0D1654" w:rsidRPr="00E449F9" w:rsidRDefault="00F158EC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0D1654" w:rsidRPr="00E449F9" w:rsidRDefault="00F158EC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500" w:type="dxa"/>
            <w:tcBorders>
              <w:top w:val="nil"/>
              <w:bottom w:val="dotted" w:sz="4" w:space="0" w:color="auto"/>
            </w:tcBorders>
          </w:tcPr>
          <w:p w:rsidR="00B40613" w:rsidRPr="00E645FB" w:rsidRDefault="00B40613" w:rsidP="00B40613">
            <w:pPr>
              <w:ind w:firstLineChars="200" w:firstLine="420"/>
              <w:outlineLvl w:val="0"/>
              <w:rPr>
                <w:rFonts w:hAnsi="宋体"/>
                <w:szCs w:val="21"/>
              </w:rPr>
            </w:pPr>
            <w:r w:rsidRPr="00E645FB">
              <w:rPr>
                <w:rFonts w:hAnsi="宋体" w:hint="eastAsia"/>
                <w:szCs w:val="21"/>
              </w:rPr>
              <w:t xml:space="preserve">6. </w:t>
            </w:r>
            <w:r w:rsidRPr="00E645FB">
              <w:rPr>
                <w:rFonts w:hAnsi="宋体" w:hint="eastAsia"/>
                <w:szCs w:val="21"/>
              </w:rPr>
              <w:t>扩展的以太网</w:t>
            </w:r>
          </w:p>
          <w:p w:rsidR="000D1654" w:rsidRPr="00E449F9" w:rsidRDefault="00B40613" w:rsidP="00B40613">
            <w:pPr>
              <w:ind w:leftChars="-14" w:left="-29" w:rightChars="-25" w:right="-53" w:firstLineChars="200" w:firstLine="420"/>
              <w:rPr>
                <w:rFonts w:ascii="宋体" w:hAnsi="宋体"/>
                <w:szCs w:val="21"/>
              </w:rPr>
            </w:pPr>
            <w:r w:rsidRPr="00E645FB">
              <w:rPr>
                <w:rFonts w:hAnsi="宋体" w:hint="eastAsia"/>
                <w:szCs w:val="21"/>
              </w:rPr>
              <w:t xml:space="preserve">7. </w:t>
            </w:r>
            <w:r w:rsidRPr="00E645FB">
              <w:rPr>
                <w:rFonts w:hAnsi="宋体" w:hint="eastAsia"/>
                <w:szCs w:val="21"/>
              </w:rPr>
              <w:t>高速以太网</w:t>
            </w: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F158EC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  <w:tr w:rsidR="000D1654" w:rsidRPr="00E449F9" w:rsidTr="00E449F9">
        <w:trPr>
          <w:trHeight w:val="735"/>
        </w:trPr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0D1654" w:rsidRPr="00E449F9" w:rsidRDefault="00F158EC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0D1654" w:rsidRPr="00E449F9" w:rsidRDefault="00F158EC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4500" w:type="dxa"/>
            <w:tcBorders>
              <w:top w:val="nil"/>
              <w:bottom w:val="dotted" w:sz="4" w:space="0" w:color="auto"/>
            </w:tcBorders>
          </w:tcPr>
          <w:p w:rsidR="00B40613" w:rsidRPr="00E645FB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</w:t>
            </w:r>
            <w:r w:rsidRPr="00E645FB">
              <w:rPr>
                <w:rFonts w:ascii="宋体" w:hAnsi="宋体" w:hint="eastAsia"/>
                <w:szCs w:val="21"/>
              </w:rPr>
              <w:t>、网络层</w:t>
            </w:r>
          </w:p>
          <w:p w:rsidR="00B40613" w:rsidRPr="00E645FB" w:rsidRDefault="00B40613" w:rsidP="00B40613">
            <w:pPr>
              <w:ind w:rightChars="-25" w:right="-53" w:firstLineChars="200" w:firstLine="420"/>
              <w:rPr>
                <w:rFonts w:ascii="宋体" w:hAnsi="宋体"/>
                <w:szCs w:val="21"/>
              </w:rPr>
            </w:pPr>
            <w:r w:rsidRPr="00B40613">
              <w:rPr>
                <w:szCs w:val="21"/>
              </w:rPr>
              <w:t>1</w:t>
            </w:r>
            <w:r w:rsidRPr="00E645FB">
              <w:rPr>
                <w:rFonts w:ascii="宋体" w:hAnsi="宋体" w:hint="eastAsia"/>
                <w:szCs w:val="21"/>
              </w:rPr>
              <w:t>. 网络层提供的两种服务</w:t>
            </w:r>
          </w:p>
          <w:p w:rsidR="000D1654" w:rsidRPr="00E449F9" w:rsidRDefault="00B40613" w:rsidP="00B40613">
            <w:pPr>
              <w:ind w:leftChars="-14" w:left="-29" w:rightChars="-25" w:right="-53" w:firstLineChars="200" w:firstLine="420"/>
              <w:rPr>
                <w:rFonts w:ascii="宋体" w:hAnsi="宋体"/>
                <w:szCs w:val="21"/>
              </w:rPr>
            </w:pPr>
            <w:r w:rsidRPr="00B40613">
              <w:rPr>
                <w:szCs w:val="21"/>
              </w:rPr>
              <w:t>2</w:t>
            </w:r>
            <w:r w:rsidRPr="00E645FB">
              <w:rPr>
                <w:rFonts w:ascii="宋体" w:hAnsi="宋体" w:hint="eastAsia"/>
                <w:szCs w:val="21"/>
              </w:rPr>
              <w:t>. IP协议</w:t>
            </w: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F158EC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  <w:tr w:rsidR="000D1654" w:rsidRPr="00E449F9" w:rsidTr="00E449F9">
        <w:trPr>
          <w:trHeight w:val="735"/>
        </w:trPr>
        <w:tc>
          <w:tcPr>
            <w:tcW w:w="414" w:type="dxa"/>
            <w:tcBorders>
              <w:top w:val="dotted" w:sz="4" w:space="0" w:color="auto"/>
              <w:bottom w:val="dotted" w:sz="4" w:space="0" w:color="auto"/>
            </w:tcBorders>
          </w:tcPr>
          <w:p w:rsidR="000D1654" w:rsidRPr="00E449F9" w:rsidRDefault="00F158EC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414" w:type="dxa"/>
            <w:tcBorders>
              <w:top w:val="dotted" w:sz="4" w:space="0" w:color="auto"/>
              <w:bottom w:val="dotted" w:sz="4" w:space="0" w:color="auto"/>
            </w:tcBorders>
          </w:tcPr>
          <w:p w:rsidR="000D1654" w:rsidRPr="00E449F9" w:rsidRDefault="00F158EC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450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645FB" w:rsidRDefault="00B40613" w:rsidP="00B40613">
            <w:pPr>
              <w:ind w:rightChars="-25" w:right="-53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 w:rsidRPr="00E645FB">
              <w:rPr>
                <w:rFonts w:ascii="宋体" w:hAnsi="宋体" w:hint="eastAsia"/>
                <w:szCs w:val="21"/>
              </w:rPr>
              <w:t>. 划分子网和构造超网</w:t>
            </w:r>
          </w:p>
          <w:p w:rsidR="000D1654" w:rsidRPr="00B40613" w:rsidRDefault="00B40613" w:rsidP="00B40613">
            <w:pPr>
              <w:ind w:rightChars="-25" w:right="-53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 w:rsidRPr="00E645FB">
              <w:rPr>
                <w:rFonts w:ascii="宋体" w:hAnsi="宋体" w:hint="eastAsia"/>
                <w:szCs w:val="21"/>
              </w:rPr>
              <w:t>. 网际报文控制</w:t>
            </w: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0D1654" w:rsidRPr="00E449F9" w:rsidRDefault="00F158EC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  <w:tr w:rsidR="000D1654" w:rsidRPr="00E449F9" w:rsidTr="00E449F9">
        <w:trPr>
          <w:trHeight w:val="735"/>
        </w:trPr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0D1654" w:rsidRPr="00E449F9" w:rsidRDefault="00F158EC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0D1654" w:rsidRPr="00E449F9" w:rsidRDefault="00F158EC" w:rsidP="00F158EC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500" w:type="dxa"/>
            <w:tcBorders>
              <w:top w:val="nil"/>
              <w:bottom w:val="dotted" w:sz="4" w:space="0" w:color="auto"/>
            </w:tcBorders>
          </w:tcPr>
          <w:p w:rsidR="00B40613" w:rsidRPr="00E645FB" w:rsidRDefault="00B40613" w:rsidP="00B40613">
            <w:pPr>
              <w:ind w:leftChars="-14" w:left="-29" w:rightChars="-25" w:right="-53" w:firstLineChars="200" w:firstLine="420"/>
              <w:rPr>
                <w:rFonts w:ascii="宋体" w:hAnsi="宋体"/>
                <w:szCs w:val="21"/>
              </w:rPr>
            </w:pPr>
            <w:r w:rsidRPr="00E645FB">
              <w:rPr>
                <w:rFonts w:ascii="宋体" w:hAnsi="宋体" w:hint="eastAsia"/>
                <w:szCs w:val="21"/>
              </w:rPr>
              <w:t>6. 路由选择协议RIP，OSPF</w:t>
            </w:r>
          </w:p>
          <w:p w:rsidR="000D1654" w:rsidRPr="00B40613" w:rsidRDefault="00B40613" w:rsidP="00B40613">
            <w:pPr>
              <w:ind w:leftChars="-14" w:left="-29" w:rightChars="-25" w:right="-53" w:firstLineChars="200" w:firstLine="420"/>
              <w:rPr>
                <w:rFonts w:ascii="宋体" w:hAnsi="宋体"/>
                <w:szCs w:val="21"/>
              </w:rPr>
            </w:pPr>
            <w:r w:rsidRPr="00E645FB">
              <w:rPr>
                <w:rFonts w:ascii="宋体" w:hAnsi="宋体" w:hint="eastAsia"/>
                <w:szCs w:val="21"/>
              </w:rPr>
              <w:t>7. IPV6，VPN，NAT</w:t>
            </w: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F158EC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0D1654" w:rsidRPr="00E449F9" w:rsidRDefault="000D165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  <w:tr w:rsidR="00B40613" w:rsidRPr="00E449F9" w:rsidTr="00E449F9">
        <w:trPr>
          <w:trHeight w:val="735"/>
        </w:trPr>
        <w:tc>
          <w:tcPr>
            <w:tcW w:w="414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414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50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645FB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</w:t>
            </w:r>
            <w:r w:rsidRPr="00E645FB">
              <w:rPr>
                <w:rFonts w:ascii="宋体" w:hAnsi="宋体" w:hint="eastAsia"/>
                <w:szCs w:val="21"/>
              </w:rPr>
              <w:t>、传输层</w:t>
            </w:r>
          </w:p>
          <w:p w:rsidR="00B40613" w:rsidRPr="00E645FB" w:rsidRDefault="00B40613" w:rsidP="00B40613">
            <w:pPr>
              <w:ind w:firstLineChars="200" w:firstLine="420"/>
              <w:rPr>
                <w:szCs w:val="21"/>
              </w:rPr>
            </w:pPr>
            <w:r w:rsidRPr="00E645FB">
              <w:rPr>
                <w:rFonts w:hAnsi="宋体" w:hint="eastAsia"/>
                <w:szCs w:val="21"/>
              </w:rPr>
              <w:t xml:space="preserve">1. </w:t>
            </w:r>
            <w:r w:rsidRPr="00E645FB">
              <w:rPr>
                <w:rFonts w:hAnsi="宋体"/>
                <w:szCs w:val="21"/>
              </w:rPr>
              <w:t>传输层协议概述</w:t>
            </w:r>
          </w:p>
          <w:p w:rsidR="00B40613" w:rsidRPr="00E645FB" w:rsidRDefault="00B40613" w:rsidP="00B40613">
            <w:pPr>
              <w:ind w:firstLineChars="200" w:firstLine="420"/>
              <w:rPr>
                <w:szCs w:val="21"/>
              </w:rPr>
            </w:pPr>
            <w:r w:rsidRPr="00E645FB">
              <w:rPr>
                <w:rFonts w:hAnsi="宋体" w:hint="eastAsia"/>
                <w:szCs w:val="21"/>
              </w:rPr>
              <w:lastRenderedPageBreak/>
              <w:t xml:space="preserve">2. </w:t>
            </w:r>
            <w:r w:rsidRPr="00E645FB">
              <w:rPr>
                <w:szCs w:val="21"/>
              </w:rPr>
              <w:t>TCP/IP</w:t>
            </w:r>
            <w:r w:rsidRPr="00E645FB">
              <w:rPr>
                <w:rFonts w:hAnsi="宋体"/>
                <w:szCs w:val="21"/>
              </w:rPr>
              <w:t>中的传输层</w:t>
            </w:r>
          </w:p>
          <w:p w:rsidR="00B40613" w:rsidRPr="00E449F9" w:rsidRDefault="00B40613" w:rsidP="00B40613">
            <w:pPr>
              <w:ind w:leftChars="-14" w:left="-29" w:rightChars="-25" w:right="-53" w:firstLineChars="200" w:firstLine="420"/>
              <w:rPr>
                <w:rFonts w:ascii="宋体" w:hAnsi="宋体"/>
                <w:szCs w:val="21"/>
              </w:rPr>
            </w:pPr>
            <w:r w:rsidRPr="00E645FB">
              <w:rPr>
                <w:rFonts w:hAnsi="宋体" w:hint="eastAsia"/>
                <w:szCs w:val="21"/>
              </w:rPr>
              <w:t xml:space="preserve">3. </w:t>
            </w:r>
            <w:r w:rsidRPr="00E645FB">
              <w:rPr>
                <w:rFonts w:hAnsi="宋体"/>
                <w:szCs w:val="21"/>
              </w:rPr>
              <w:t>用户数据报协议</w:t>
            </w:r>
            <w:r w:rsidRPr="00E645FB">
              <w:rPr>
                <w:szCs w:val="21"/>
              </w:rPr>
              <w:t>UDP</w:t>
            </w: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</w:t>
            </w: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  <w:tr w:rsidR="00B40613" w:rsidRPr="00E449F9" w:rsidTr="00E449F9">
        <w:trPr>
          <w:trHeight w:val="735"/>
        </w:trPr>
        <w:tc>
          <w:tcPr>
            <w:tcW w:w="414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414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450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Default="00B40613" w:rsidP="00B40613">
            <w:pPr>
              <w:ind w:left="-29" w:rightChars="-25" w:right="-53" w:firstLine="420"/>
              <w:rPr>
                <w:szCs w:val="21"/>
              </w:rPr>
            </w:pPr>
            <w:r w:rsidRPr="00B40613">
              <w:rPr>
                <w:rFonts w:hAnsi="宋体" w:hint="eastAsia"/>
                <w:szCs w:val="21"/>
              </w:rPr>
              <w:t>4.</w:t>
            </w:r>
            <w:r>
              <w:rPr>
                <w:rFonts w:hAnsi="宋体"/>
                <w:szCs w:val="21"/>
              </w:rPr>
              <w:t xml:space="preserve"> </w:t>
            </w:r>
            <w:r w:rsidRPr="00E645FB">
              <w:rPr>
                <w:rFonts w:hAnsi="宋体"/>
                <w:szCs w:val="21"/>
              </w:rPr>
              <w:t>传输控制协议</w:t>
            </w:r>
            <w:r w:rsidRPr="00E645FB">
              <w:rPr>
                <w:szCs w:val="21"/>
              </w:rPr>
              <w:t>TCP</w:t>
            </w:r>
            <w:r w:rsidRPr="00E645FB">
              <w:rPr>
                <w:rFonts w:hint="eastAsia"/>
                <w:szCs w:val="21"/>
              </w:rPr>
              <w:t>（</w:t>
            </w:r>
            <w:r w:rsidRPr="00E645FB">
              <w:rPr>
                <w:rFonts w:hint="eastAsia"/>
                <w:szCs w:val="21"/>
              </w:rPr>
              <w:t>ARQ</w:t>
            </w:r>
            <w:r w:rsidRPr="00E645FB">
              <w:rPr>
                <w:rFonts w:hint="eastAsia"/>
                <w:szCs w:val="21"/>
              </w:rPr>
              <w:t>协议，流量控制，拥塞控制，运输连接管理）</w:t>
            </w:r>
          </w:p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 w:rsidRPr="00E645FB">
              <w:rPr>
                <w:rFonts w:ascii="宋体" w:hAnsi="宋体" w:hint="eastAsia"/>
                <w:szCs w:val="21"/>
              </w:rPr>
              <w:t>七、应用层</w:t>
            </w: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  <w:tr w:rsidR="00B40613" w:rsidRPr="00E449F9" w:rsidTr="00E449F9">
        <w:trPr>
          <w:trHeight w:val="735"/>
        </w:trPr>
        <w:tc>
          <w:tcPr>
            <w:tcW w:w="414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414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450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实验1：</w:t>
            </w:r>
            <w:r w:rsidRPr="00F664F7">
              <w:rPr>
                <w:bCs/>
                <w:sz w:val="24"/>
              </w:rPr>
              <w:t>W</w:t>
            </w:r>
            <w:r w:rsidRPr="00F664F7">
              <w:rPr>
                <w:rFonts w:hint="eastAsia"/>
                <w:bCs/>
                <w:sz w:val="24"/>
              </w:rPr>
              <w:t>indows</w:t>
            </w:r>
            <w:r w:rsidRPr="00F664F7">
              <w:rPr>
                <w:bCs/>
                <w:sz w:val="24"/>
              </w:rPr>
              <w:t>网络命令</w:t>
            </w: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  <w:tr w:rsidR="00B40613" w:rsidRPr="00E449F9" w:rsidTr="00E449F9">
        <w:trPr>
          <w:trHeight w:val="735"/>
        </w:trPr>
        <w:tc>
          <w:tcPr>
            <w:tcW w:w="414" w:type="dxa"/>
            <w:tcBorders>
              <w:top w:val="nil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414" w:type="dxa"/>
            <w:tcBorders>
              <w:top w:val="nil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4500" w:type="dxa"/>
            <w:tcBorders>
              <w:top w:val="nil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：</w:t>
            </w:r>
            <w:r w:rsidRPr="00F664F7">
              <w:rPr>
                <w:rFonts w:hint="eastAsia"/>
                <w:bCs/>
                <w:sz w:val="24"/>
              </w:rPr>
              <w:t>FTP</w:t>
            </w:r>
            <w:r w:rsidRPr="00F664F7">
              <w:rPr>
                <w:bCs/>
                <w:sz w:val="24"/>
              </w:rPr>
              <w:t>服务器的搭建及测试</w:t>
            </w:r>
          </w:p>
        </w:tc>
        <w:tc>
          <w:tcPr>
            <w:tcW w:w="540" w:type="dxa"/>
            <w:tcBorders>
              <w:top w:val="nil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40" w:type="dxa"/>
            <w:tcBorders>
              <w:top w:val="nil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B40613" w:rsidRPr="00E449F9" w:rsidRDefault="00B40613" w:rsidP="00B40613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</w:tbl>
    <w:p w:rsidR="00FC77EA" w:rsidRDefault="00136189" w:rsidP="00415B05">
      <w:pPr>
        <w:jc w:val="center"/>
      </w:pPr>
      <w:r>
        <w:rPr>
          <w:rFonts w:hint="eastAsia"/>
        </w:rPr>
        <w:t xml:space="preserve">                                         </w:t>
      </w:r>
      <w:r w:rsidR="00415B05">
        <w:rPr>
          <w:rFonts w:hint="eastAsia"/>
        </w:rPr>
        <w:t>第</w:t>
      </w:r>
      <w:r w:rsidR="00415B05">
        <w:t>1</w:t>
      </w:r>
      <w:r w:rsidR="00415B05">
        <w:rPr>
          <w:rFonts w:hint="eastAsia"/>
        </w:rPr>
        <w:t>页</w:t>
      </w:r>
      <w:r>
        <w:rPr>
          <w:rFonts w:hint="eastAsia"/>
        </w:rPr>
        <w:t xml:space="preserve">                     </w:t>
      </w:r>
      <w:r>
        <w:rPr>
          <w:rFonts w:hint="eastAsia"/>
        </w:rPr>
        <w:t>填表日期：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9F33E4" w:rsidRDefault="00136189" w:rsidP="00136189">
      <w:pPr>
        <w:jc w:val="center"/>
      </w:pPr>
      <w:r>
        <w:rPr>
          <w:rFonts w:hint="eastAsia"/>
        </w:rPr>
        <w:t xml:space="preserve">                                        </w:t>
      </w:r>
    </w:p>
    <w:p w:rsidR="009F33E4" w:rsidRDefault="009F33E4" w:rsidP="0013618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"/>
        <w:gridCol w:w="414"/>
        <w:gridCol w:w="4500"/>
        <w:gridCol w:w="540"/>
        <w:gridCol w:w="540"/>
        <w:gridCol w:w="540"/>
        <w:gridCol w:w="540"/>
        <w:gridCol w:w="540"/>
        <w:gridCol w:w="720"/>
        <w:gridCol w:w="720"/>
        <w:gridCol w:w="720"/>
      </w:tblGrid>
      <w:tr w:rsidR="009F33E4" w:rsidRPr="00E449F9" w:rsidTr="00E449F9">
        <w:trPr>
          <w:trHeight w:val="298"/>
        </w:trPr>
        <w:tc>
          <w:tcPr>
            <w:tcW w:w="414" w:type="dxa"/>
            <w:vMerge w:val="restart"/>
            <w:vAlign w:val="center"/>
          </w:tcPr>
          <w:p w:rsidR="009F33E4" w:rsidRPr="00E449F9" w:rsidRDefault="009F33E4" w:rsidP="009F33E4">
            <w:pPr>
              <w:rPr>
                <w:rFonts w:ascii="宋体" w:hAnsi="宋体"/>
                <w:szCs w:val="21"/>
              </w:rPr>
            </w:pPr>
            <w:r w:rsidRPr="00E449F9">
              <w:rPr>
                <w:rFonts w:ascii="宋体" w:hAnsi="宋体" w:hint="eastAsia"/>
                <w:szCs w:val="21"/>
              </w:rPr>
              <w:t>周次</w:t>
            </w:r>
          </w:p>
        </w:tc>
        <w:tc>
          <w:tcPr>
            <w:tcW w:w="414" w:type="dxa"/>
            <w:vMerge w:val="restart"/>
            <w:vAlign w:val="center"/>
          </w:tcPr>
          <w:p w:rsidR="009F33E4" w:rsidRPr="00E449F9" w:rsidRDefault="009F33E4" w:rsidP="00E449F9">
            <w:pPr>
              <w:jc w:val="center"/>
              <w:rPr>
                <w:rFonts w:ascii="宋体" w:hAnsi="宋体"/>
                <w:szCs w:val="21"/>
              </w:rPr>
            </w:pPr>
            <w:r w:rsidRPr="00E449F9">
              <w:rPr>
                <w:rFonts w:ascii="宋体" w:hAnsi="宋体" w:hint="eastAsia"/>
                <w:szCs w:val="21"/>
              </w:rPr>
              <w:t>课次</w:t>
            </w:r>
          </w:p>
        </w:tc>
        <w:tc>
          <w:tcPr>
            <w:tcW w:w="4500" w:type="dxa"/>
            <w:vMerge w:val="restart"/>
            <w:vAlign w:val="center"/>
          </w:tcPr>
          <w:p w:rsidR="009F33E4" w:rsidRPr="00E449F9" w:rsidRDefault="009F33E4" w:rsidP="00E449F9">
            <w:pPr>
              <w:jc w:val="center"/>
              <w:rPr>
                <w:rFonts w:ascii="宋体" w:hAnsi="宋体"/>
                <w:szCs w:val="21"/>
              </w:rPr>
            </w:pPr>
            <w:r w:rsidRPr="00E449F9">
              <w:rPr>
                <w:rFonts w:ascii="宋体" w:hAnsi="宋体" w:hint="eastAsia"/>
                <w:szCs w:val="21"/>
              </w:rPr>
              <w:t>教学内容</w:t>
            </w:r>
          </w:p>
        </w:tc>
        <w:tc>
          <w:tcPr>
            <w:tcW w:w="2700" w:type="dxa"/>
            <w:gridSpan w:val="5"/>
            <w:vAlign w:val="center"/>
          </w:tcPr>
          <w:p w:rsidR="009F33E4" w:rsidRPr="00E449F9" w:rsidRDefault="009F33E4" w:rsidP="00E449F9">
            <w:pPr>
              <w:jc w:val="center"/>
              <w:rPr>
                <w:rFonts w:ascii="宋体" w:hAnsi="宋体"/>
                <w:szCs w:val="21"/>
              </w:rPr>
            </w:pPr>
            <w:r w:rsidRPr="00E449F9">
              <w:rPr>
                <w:rFonts w:ascii="宋体" w:hAnsi="宋体" w:hint="eastAsia"/>
                <w:szCs w:val="21"/>
              </w:rPr>
              <w:t>讲课方式及课时数</w:t>
            </w:r>
          </w:p>
        </w:tc>
        <w:tc>
          <w:tcPr>
            <w:tcW w:w="720" w:type="dxa"/>
            <w:vMerge w:val="restart"/>
            <w:vAlign w:val="center"/>
          </w:tcPr>
          <w:p w:rsidR="009F33E4" w:rsidRPr="00E449F9" w:rsidRDefault="009F33E4" w:rsidP="00E449F9">
            <w:pPr>
              <w:jc w:val="center"/>
              <w:rPr>
                <w:rFonts w:ascii="宋体" w:hAnsi="宋体"/>
                <w:szCs w:val="21"/>
              </w:rPr>
            </w:pPr>
            <w:r w:rsidRPr="00E449F9">
              <w:rPr>
                <w:rFonts w:ascii="宋体" w:hAnsi="宋体" w:hint="eastAsia"/>
                <w:szCs w:val="21"/>
              </w:rPr>
              <w:t>自学课时</w:t>
            </w:r>
          </w:p>
        </w:tc>
        <w:tc>
          <w:tcPr>
            <w:tcW w:w="720" w:type="dxa"/>
            <w:vMerge w:val="restart"/>
            <w:vAlign w:val="center"/>
          </w:tcPr>
          <w:p w:rsidR="009F33E4" w:rsidRPr="00E449F9" w:rsidRDefault="009F33E4" w:rsidP="00E449F9">
            <w:pPr>
              <w:jc w:val="center"/>
              <w:rPr>
                <w:rFonts w:ascii="宋体" w:hAnsi="宋体"/>
                <w:szCs w:val="21"/>
              </w:rPr>
            </w:pPr>
            <w:r w:rsidRPr="00E449F9">
              <w:rPr>
                <w:rFonts w:ascii="宋体" w:hAnsi="宋体" w:hint="eastAsia"/>
                <w:szCs w:val="21"/>
              </w:rPr>
              <w:t>作业</w:t>
            </w:r>
          </w:p>
        </w:tc>
        <w:tc>
          <w:tcPr>
            <w:tcW w:w="720" w:type="dxa"/>
            <w:vMerge w:val="restart"/>
            <w:vAlign w:val="center"/>
          </w:tcPr>
          <w:p w:rsidR="009F33E4" w:rsidRPr="00E449F9" w:rsidRDefault="009F33E4" w:rsidP="009F33E4">
            <w:pPr>
              <w:rPr>
                <w:rFonts w:ascii="宋体" w:hAnsi="宋体"/>
                <w:sz w:val="28"/>
                <w:szCs w:val="28"/>
              </w:rPr>
            </w:pPr>
            <w:r w:rsidRPr="00E449F9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F33E4" w:rsidRPr="00E449F9" w:rsidTr="00E449F9">
        <w:tc>
          <w:tcPr>
            <w:tcW w:w="414" w:type="dxa"/>
            <w:vMerge/>
            <w:tcBorders>
              <w:bottom w:val="single" w:sz="4" w:space="0" w:color="auto"/>
            </w:tcBorders>
          </w:tcPr>
          <w:p w:rsidR="009F33E4" w:rsidRPr="00E449F9" w:rsidRDefault="009F33E4" w:rsidP="009F33E4">
            <w:pPr>
              <w:rPr>
                <w:rFonts w:ascii="宋体" w:hAnsi="宋体"/>
                <w:sz w:val="28"/>
                <w:szCs w:val="28"/>
                <w:u w:val="single"/>
              </w:rPr>
            </w:pPr>
          </w:p>
        </w:tc>
        <w:tc>
          <w:tcPr>
            <w:tcW w:w="414" w:type="dxa"/>
            <w:vMerge/>
            <w:tcBorders>
              <w:bottom w:val="single" w:sz="4" w:space="0" w:color="auto"/>
            </w:tcBorders>
          </w:tcPr>
          <w:p w:rsidR="009F33E4" w:rsidRPr="00E449F9" w:rsidRDefault="009F33E4" w:rsidP="009F33E4">
            <w:pPr>
              <w:rPr>
                <w:rFonts w:ascii="宋体" w:hAnsi="宋体"/>
                <w:sz w:val="28"/>
                <w:szCs w:val="28"/>
                <w:u w:val="single"/>
              </w:rPr>
            </w:pPr>
          </w:p>
        </w:tc>
        <w:tc>
          <w:tcPr>
            <w:tcW w:w="4500" w:type="dxa"/>
            <w:vMerge/>
            <w:tcBorders>
              <w:bottom w:val="single" w:sz="4" w:space="0" w:color="auto"/>
            </w:tcBorders>
            <w:vAlign w:val="center"/>
          </w:tcPr>
          <w:p w:rsidR="009F33E4" w:rsidRPr="00E449F9" w:rsidRDefault="009F33E4" w:rsidP="009F33E4">
            <w:pPr>
              <w:rPr>
                <w:rFonts w:ascii="宋体" w:hAnsi="宋体"/>
                <w:sz w:val="28"/>
                <w:szCs w:val="28"/>
                <w:u w:val="single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9F33E4" w:rsidRPr="00E449F9" w:rsidRDefault="009F33E4" w:rsidP="00E449F9">
            <w:pPr>
              <w:adjustRightInd w:val="0"/>
              <w:snapToGrid w:val="0"/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E449F9">
              <w:rPr>
                <w:rFonts w:ascii="宋体" w:hAnsi="宋体" w:hint="eastAsia"/>
                <w:szCs w:val="21"/>
              </w:rPr>
              <w:t>讲课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9F33E4" w:rsidRPr="00E449F9" w:rsidRDefault="009F33E4" w:rsidP="00E449F9">
            <w:pPr>
              <w:adjustRightInd w:val="0"/>
              <w:snapToGrid w:val="0"/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E449F9">
              <w:rPr>
                <w:rFonts w:ascii="宋体" w:hAnsi="宋体" w:hint="eastAsia"/>
                <w:szCs w:val="21"/>
              </w:rPr>
              <w:t>实验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9F33E4" w:rsidRPr="00E449F9" w:rsidRDefault="009F33E4" w:rsidP="00E449F9">
            <w:pPr>
              <w:adjustRightInd w:val="0"/>
              <w:snapToGrid w:val="0"/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E449F9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9F33E4" w:rsidRPr="00E449F9" w:rsidRDefault="009F33E4" w:rsidP="00E449F9">
            <w:pPr>
              <w:adjustRightInd w:val="0"/>
              <w:snapToGrid w:val="0"/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E449F9">
              <w:rPr>
                <w:rFonts w:ascii="宋体" w:hAnsi="宋体" w:hint="eastAsia"/>
                <w:szCs w:val="21"/>
              </w:rPr>
              <w:t>习题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9F33E4" w:rsidRPr="00E449F9" w:rsidRDefault="009F33E4" w:rsidP="00E449F9">
            <w:pPr>
              <w:adjustRightInd w:val="0"/>
              <w:snapToGrid w:val="0"/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E449F9">
              <w:rPr>
                <w:rFonts w:ascii="宋体" w:hAnsi="宋体" w:hint="eastAsia"/>
                <w:szCs w:val="21"/>
              </w:rPr>
              <w:t>其他</w:t>
            </w: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center"/>
          </w:tcPr>
          <w:p w:rsidR="009F33E4" w:rsidRPr="00E449F9" w:rsidRDefault="009F33E4" w:rsidP="00E449F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center"/>
          </w:tcPr>
          <w:p w:rsidR="009F33E4" w:rsidRPr="00E449F9" w:rsidRDefault="009F33E4" w:rsidP="00E449F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center"/>
          </w:tcPr>
          <w:p w:rsidR="009F33E4" w:rsidRPr="00E449F9" w:rsidRDefault="009F33E4" w:rsidP="009F33E4">
            <w:pPr>
              <w:rPr>
                <w:rFonts w:ascii="宋体" w:hAnsi="宋体"/>
                <w:sz w:val="28"/>
                <w:szCs w:val="28"/>
                <w:u w:val="single"/>
              </w:rPr>
            </w:pPr>
          </w:p>
        </w:tc>
      </w:tr>
      <w:tr w:rsidR="009F33E4" w:rsidRPr="00E449F9" w:rsidTr="00E449F9">
        <w:trPr>
          <w:trHeight w:val="735"/>
        </w:trPr>
        <w:tc>
          <w:tcPr>
            <w:tcW w:w="414" w:type="dxa"/>
            <w:tcBorders>
              <w:bottom w:val="dotted" w:sz="4" w:space="0" w:color="auto"/>
            </w:tcBorders>
          </w:tcPr>
          <w:p w:rsidR="009F33E4" w:rsidRPr="00E449F9" w:rsidRDefault="00F158EC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414" w:type="dxa"/>
            <w:tcBorders>
              <w:bottom w:val="dotted" w:sz="4" w:space="0" w:color="auto"/>
            </w:tcBorders>
          </w:tcPr>
          <w:p w:rsidR="009F33E4" w:rsidRPr="00E449F9" w:rsidRDefault="00F158EC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4500" w:type="dxa"/>
            <w:tcBorders>
              <w:bottom w:val="dotted" w:sz="4" w:space="0" w:color="auto"/>
            </w:tcBorders>
          </w:tcPr>
          <w:p w:rsidR="009F33E4" w:rsidRPr="00E449F9" w:rsidRDefault="00B40613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：</w:t>
            </w:r>
            <w:r w:rsidRPr="00F664F7">
              <w:rPr>
                <w:bCs/>
                <w:sz w:val="24"/>
              </w:rPr>
              <w:t>web</w:t>
            </w:r>
            <w:r w:rsidRPr="00F664F7">
              <w:rPr>
                <w:bCs/>
                <w:sz w:val="24"/>
              </w:rPr>
              <w:t>服务器的搭建与配置实验</w:t>
            </w:r>
          </w:p>
        </w:tc>
        <w:tc>
          <w:tcPr>
            <w:tcW w:w="540" w:type="dxa"/>
            <w:tcBorders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bottom w:val="dotted" w:sz="4" w:space="0" w:color="auto"/>
            </w:tcBorders>
          </w:tcPr>
          <w:p w:rsidR="009F33E4" w:rsidRPr="00E449F9" w:rsidRDefault="00F158EC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40" w:type="dxa"/>
            <w:tcBorders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  <w:tr w:rsidR="009F33E4" w:rsidRPr="00E449F9" w:rsidTr="00E449F9">
        <w:trPr>
          <w:trHeight w:val="735"/>
        </w:trPr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450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  <w:tr w:rsidR="009F33E4" w:rsidRPr="00E449F9" w:rsidTr="00E449F9">
        <w:trPr>
          <w:trHeight w:val="735"/>
        </w:trPr>
        <w:tc>
          <w:tcPr>
            <w:tcW w:w="414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414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450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  <w:tr w:rsidR="009F33E4" w:rsidRPr="00E449F9" w:rsidTr="00E449F9">
        <w:trPr>
          <w:trHeight w:val="735"/>
        </w:trPr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450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  <w:tr w:rsidR="009F33E4" w:rsidRPr="00E449F9" w:rsidTr="00E449F9">
        <w:trPr>
          <w:trHeight w:val="735"/>
        </w:trPr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450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  <w:tr w:rsidR="009F33E4" w:rsidRPr="00E449F9" w:rsidTr="00E449F9">
        <w:trPr>
          <w:trHeight w:val="735"/>
        </w:trPr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450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  <w:tr w:rsidR="009F33E4" w:rsidRPr="00E449F9" w:rsidTr="00E449F9">
        <w:trPr>
          <w:trHeight w:val="735"/>
        </w:trPr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450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  <w:tr w:rsidR="009F33E4" w:rsidRPr="00E449F9" w:rsidTr="00E449F9">
        <w:trPr>
          <w:trHeight w:val="735"/>
        </w:trPr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414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450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nil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  <w:tr w:rsidR="009F33E4" w:rsidRPr="00E449F9" w:rsidTr="00E449F9">
        <w:trPr>
          <w:trHeight w:val="735"/>
        </w:trPr>
        <w:tc>
          <w:tcPr>
            <w:tcW w:w="414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414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450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  <w:tr w:rsidR="009F33E4" w:rsidRPr="00E449F9" w:rsidTr="00E449F9">
        <w:trPr>
          <w:trHeight w:val="735"/>
        </w:trPr>
        <w:tc>
          <w:tcPr>
            <w:tcW w:w="414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414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450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  <w:tr w:rsidR="009F33E4" w:rsidRPr="00E449F9" w:rsidTr="00E449F9">
        <w:trPr>
          <w:trHeight w:val="735"/>
        </w:trPr>
        <w:tc>
          <w:tcPr>
            <w:tcW w:w="414" w:type="dxa"/>
            <w:tcBorders>
              <w:top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414" w:type="dxa"/>
            <w:tcBorders>
              <w:top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4500" w:type="dxa"/>
            <w:tcBorders>
              <w:top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tcBorders>
              <w:top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dotted" w:sz="4" w:space="0" w:color="auto"/>
            </w:tcBorders>
          </w:tcPr>
          <w:p w:rsidR="009F33E4" w:rsidRPr="00E449F9" w:rsidRDefault="009F33E4" w:rsidP="00E449F9">
            <w:pPr>
              <w:ind w:leftChars="-14" w:left="-29" w:rightChars="-25" w:right="-53"/>
              <w:rPr>
                <w:rFonts w:ascii="宋体" w:hAnsi="宋体"/>
                <w:szCs w:val="21"/>
              </w:rPr>
            </w:pPr>
          </w:p>
        </w:tc>
      </w:tr>
    </w:tbl>
    <w:p w:rsidR="009F33E4" w:rsidRDefault="009F33E4" w:rsidP="00136189">
      <w:pPr>
        <w:jc w:val="center"/>
      </w:pPr>
    </w:p>
    <w:p w:rsidR="00B40613" w:rsidRDefault="00946205" w:rsidP="00B40613">
      <w:pPr>
        <w:rPr>
          <w:u w:val="single"/>
        </w:rPr>
      </w:pPr>
      <w:r w:rsidRPr="00A70C2C">
        <w:rPr>
          <w:rFonts w:hint="eastAsia"/>
        </w:rPr>
        <w:t>教</w:t>
      </w:r>
      <w:r w:rsidR="00E22231" w:rsidRPr="00A70C2C">
        <w:rPr>
          <w:rFonts w:hint="eastAsia"/>
        </w:rPr>
        <w:t xml:space="preserve">  </w:t>
      </w:r>
      <w:r w:rsidRPr="00A70C2C">
        <w:rPr>
          <w:rFonts w:hint="eastAsia"/>
        </w:rPr>
        <w:t>材</w:t>
      </w:r>
      <w:r w:rsidR="00E22231" w:rsidRPr="00A70C2C">
        <w:rPr>
          <w:rFonts w:hint="eastAsia"/>
        </w:rPr>
        <w:t>：</w:t>
      </w:r>
      <w:r w:rsidR="009F33E4" w:rsidRPr="00A70C2C">
        <w:rPr>
          <w:rFonts w:hint="eastAsia"/>
        </w:rPr>
        <w:t xml:space="preserve"> </w:t>
      </w:r>
      <w:r w:rsidR="009F33E4" w:rsidRPr="00A70C2C">
        <w:rPr>
          <w:rFonts w:hint="eastAsia"/>
          <w:u w:val="single"/>
        </w:rPr>
        <w:t xml:space="preserve"> </w:t>
      </w:r>
      <w:r w:rsidR="00E22231" w:rsidRPr="00A70C2C">
        <w:rPr>
          <w:rFonts w:hint="eastAsia"/>
          <w:u w:val="single"/>
        </w:rPr>
        <w:t xml:space="preserve"> </w:t>
      </w:r>
      <w:r w:rsidR="00B40613">
        <w:rPr>
          <w:rFonts w:hint="eastAsia"/>
          <w:u w:val="single"/>
        </w:rPr>
        <w:t>谢希仁</w:t>
      </w:r>
      <w:r w:rsidR="00B40613">
        <w:rPr>
          <w:rFonts w:hint="eastAsia"/>
          <w:u w:val="single"/>
        </w:rPr>
        <w:t xml:space="preserve">. </w:t>
      </w:r>
      <w:r w:rsidR="00B40613">
        <w:rPr>
          <w:rFonts w:hint="eastAsia"/>
          <w:u w:val="single"/>
        </w:rPr>
        <w:t>计算机网络（第</w:t>
      </w:r>
      <w:r w:rsidR="00B40613">
        <w:rPr>
          <w:rFonts w:hint="eastAsia"/>
          <w:u w:val="single"/>
        </w:rPr>
        <w:t>7</w:t>
      </w:r>
      <w:r w:rsidR="00B40613">
        <w:rPr>
          <w:rFonts w:hint="eastAsia"/>
          <w:u w:val="single"/>
        </w:rPr>
        <w:t>版）电子工业出版社，</w:t>
      </w:r>
      <w:r w:rsidR="00B40613">
        <w:rPr>
          <w:rFonts w:hint="eastAsia"/>
          <w:u w:val="single"/>
        </w:rPr>
        <w:t>201</w:t>
      </w:r>
      <w:r w:rsidR="00B40613">
        <w:rPr>
          <w:u w:val="single"/>
        </w:rPr>
        <w:t>7</w:t>
      </w:r>
      <w:r w:rsidR="00B40613">
        <w:rPr>
          <w:rFonts w:hint="eastAsia"/>
          <w:u w:val="single"/>
        </w:rPr>
        <w:t>年</w:t>
      </w:r>
      <w:r w:rsidR="00B40613">
        <w:rPr>
          <w:rFonts w:ascii="宋体" w:hAnsi="宋体" w:hint="eastAsia"/>
          <w:kern w:val="0"/>
          <w:szCs w:val="21"/>
          <w:u w:val="single"/>
        </w:rPr>
        <w:t xml:space="preserve">                                        </w:t>
      </w:r>
      <w:r w:rsidR="00B40613">
        <w:rPr>
          <w:rFonts w:hint="eastAsia"/>
          <w:u w:val="single"/>
        </w:rPr>
        <w:t xml:space="preserve">          </w:t>
      </w:r>
    </w:p>
    <w:p w:rsidR="00B40613" w:rsidRDefault="00B40613" w:rsidP="00B40613">
      <w:pPr>
        <w:rPr>
          <w:u w:val="single"/>
        </w:rPr>
      </w:pPr>
      <w:r>
        <w:rPr>
          <w:rFonts w:hint="eastAsia"/>
        </w:rPr>
        <w:t xml:space="preserve"> </w:t>
      </w:r>
      <w:r w:rsidRPr="00A70C2C">
        <w:rPr>
          <w:rFonts w:hint="eastAsia"/>
        </w:rPr>
        <w:t>参考书：</w:t>
      </w:r>
      <w:r>
        <w:rPr>
          <w:rFonts w:hint="eastAsia"/>
          <w:u w:val="single"/>
        </w:rPr>
        <w:t xml:space="preserve">          </w:t>
      </w:r>
      <w:r w:rsidRPr="00B337AA">
        <w:rPr>
          <w:u w:val="single"/>
        </w:rPr>
        <w:t>Andrews</w:t>
      </w:r>
      <w:r w:rsidRPr="00B337AA">
        <w:rPr>
          <w:rFonts w:hint="eastAsia"/>
          <w:u w:val="single"/>
        </w:rPr>
        <w:t xml:space="preserve"> </w:t>
      </w:r>
      <w:r w:rsidRPr="00B337AA">
        <w:rPr>
          <w:u w:val="single"/>
        </w:rPr>
        <w:t>Tanenbaum</w:t>
      </w:r>
      <w:r w:rsidRPr="00B337AA">
        <w:rPr>
          <w:rFonts w:hint="eastAsia"/>
          <w:u w:val="single"/>
        </w:rPr>
        <w:t>，《计算机网络（第五版）》（影印版），机械工业出版社，</w:t>
      </w:r>
      <w:r w:rsidRPr="00B337AA">
        <w:rPr>
          <w:u w:val="single"/>
        </w:rPr>
        <w:t>20</w:t>
      </w:r>
      <w:r w:rsidRPr="00B337AA">
        <w:rPr>
          <w:rFonts w:hint="eastAsia"/>
          <w:u w:val="single"/>
        </w:rPr>
        <w:t>11</w:t>
      </w:r>
      <w:r w:rsidRPr="00B337AA">
        <w:rPr>
          <w:rFonts w:hint="eastAsia"/>
          <w:u w:val="single"/>
        </w:rPr>
        <w:t>年</w:t>
      </w:r>
      <w:r>
        <w:rPr>
          <w:rFonts w:ascii="宋体" w:hAnsi="宋体" w:hint="eastAsia"/>
          <w:kern w:val="0"/>
          <w:szCs w:val="21"/>
          <w:u w:val="single"/>
        </w:rPr>
        <w:t xml:space="preserve">                </w:t>
      </w:r>
      <w:r>
        <w:rPr>
          <w:bCs/>
          <w:u w:val="single"/>
        </w:rPr>
        <w:t xml:space="preserve"> </w:t>
      </w:r>
      <w:r>
        <w:rPr>
          <w:rFonts w:hint="eastAsia"/>
          <w:u w:val="single"/>
        </w:rPr>
        <w:t xml:space="preserve">             </w:t>
      </w:r>
    </w:p>
    <w:p w:rsidR="009F33E4" w:rsidRPr="009F33E4" w:rsidRDefault="00B40613" w:rsidP="00B40613">
      <w:pPr>
        <w:rPr>
          <w:u w:val="single"/>
        </w:rPr>
      </w:pPr>
      <w:r>
        <w:rPr>
          <w:rFonts w:hint="eastAsia"/>
        </w:rPr>
        <w:t xml:space="preserve">        </w:t>
      </w:r>
      <w:r>
        <w:rPr>
          <w:rFonts w:hint="eastAsia"/>
          <w:u w:val="single"/>
        </w:rPr>
        <w:t xml:space="preserve">          </w:t>
      </w:r>
      <w:r w:rsidRPr="00D90288">
        <w:rPr>
          <w:rFonts w:hint="eastAsia"/>
          <w:u w:val="single"/>
        </w:rPr>
        <w:t>郭雅，《</w:t>
      </w:r>
      <w:bookmarkStart w:id="0" w:name="itemlist-title"/>
      <w:r w:rsidRPr="00D90288">
        <w:rPr>
          <w:u w:val="single"/>
        </w:rPr>
        <w:fldChar w:fldCharType="begin"/>
      </w:r>
      <w:r w:rsidRPr="00D90288">
        <w:rPr>
          <w:u w:val="single"/>
        </w:rPr>
        <w:instrText xml:space="preserve"> HYPERLINK "http://product.dangdang.com/22577435.html" \l "ddclick?act=click&amp;pos=22577435_1_1_q&amp;cat=&amp;key=%BC%C6%CB%E3%BB%FA%CD%F8%C2%E7%CA%B5%D1%E9&amp;qinfo=291_1_60&amp;pinfo=&amp;minfo=&amp;ninfo=&amp;custid=&amp;permid=20141016211900596574014391409321291&amp;ref=http%3A%2F%2Fsearch.dangdang.com%2F%3Fkey%3D%25BC%25C6%25CB%25E3%25BB%25FA%25CD%25F8%25C2%25E7&amp;rcount=&amp;type=&amp;t=1416663131000&amp;ver=A" \o " </w:instrText>
      </w:r>
      <w:r w:rsidRPr="00D90288">
        <w:rPr>
          <w:u w:val="single"/>
        </w:rPr>
        <w:instrText>计算机网络实验指导书</w:instrText>
      </w:r>
      <w:r w:rsidRPr="00D90288">
        <w:rPr>
          <w:u w:val="single"/>
        </w:rPr>
        <w:instrText xml:space="preserve">   " \t "_blank" </w:instrText>
      </w:r>
      <w:r w:rsidRPr="00D90288">
        <w:rPr>
          <w:u w:val="single"/>
        </w:rPr>
        <w:fldChar w:fldCharType="separate"/>
      </w:r>
      <w:r w:rsidRPr="00D90288">
        <w:rPr>
          <w:u w:val="single"/>
        </w:rPr>
        <w:t>计算机网络实验指导书</w:t>
      </w:r>
      <w:r w:rsidRPr="00D90288">
        <w:rPr>
          <w:u w:val="single"/>
        </w:rPr>
        <w:fldChar w:fldCharType="end"/>
      </w:r>
      <w:bookmarkEnd w:id="0"/>
      <w:r w:rsidRPr="00D90288">
        <w:rPr>
          <w:rFonts w:hint="eastAsia"/>
          <w:u w:val="single"/>
        </w:rPr>
        <w:t>》，电子工业出版社，</w:t>
      </w:r>
      <w:r w:rsidRPr="00D90288">
        <w:rPr>
          <w:rFonts w:hint="eastAsia"/>
          <w:u w:val="single"/>
        </w:rPr>
        <w:t>2012</w:t>
      </w:r>
      <w:r w:rsidRPr="00D90288">
        <w:rPr>
          <w:rFonts w:hint="eastAsia"/>
          <w:u w:val="single"/>
        </w:rPr>
        <w:t>年</w:t>
      </w:r>
      <w:r w:rsidR="00E22231" w:rsidRPr="00A70C2C">
        <w:rPr>
          <w:rFonts w:hint="eastAsia"/>
          <w:u w:val="single"/>
        </w:rPr>
        <w:t xml:space="preserve">   </w:t>
      </w:r>
      <w:r w:rsidR="009F33E4" w:rsidRPr="00A70C2C">
        <w:rPr>
          <w:rFonts w:hint="eastAsia"/>
          <w:u w:val="single"/>
        </w:rPr>
        <w:t xml:space="preserve">                                                                                </w:t>
      </w:r>
    </w:p>
    <w:p w:rsidR="000D1654" w:rsidRDefault="00136189" w:rsidP="00136189">
      <w:pPr>
        <w:jc w:val="center"/>
      </w:pPr>
      <w:r>
        <w:rPr>
          <w:rFonts w:hint="eastAsia"/>
        </w:rPr>
        <w:t xml:space="preserve"> </w:t>
      </w:r>
    </w:p>
    <w:p w:rsidR="00415B05" w:rsidRDefault="00832D8D" w:rsidP="00136189">
      <w:pPr>
        <w:jc w:val="center"/>
        <w:rPr>
          <w:ins w:id="1" w:author="sianeu" w:date="2020-05-11T10:31:00Z"/>
        </w:rPr>
      </w:pPr>
      <w:r>
        <w:rPr>
          <w:rFonts w:hint="eastAsia"/>
        </w:rPr>
        <w:t xml:space="preserve">                                         </w:t>
      </w:r>
      <w:r w:rsidR="00136189">
        <w:rPr>
          <w:rFonts w:hint="eastAsia"/>
        </w:rPr>
        <w:t>第</w:t>
      </w:r>
      <w:r w:rsidR="00EC01E1">
        <w:rPr>
          <w:rFonts w:hint="eastAsia"/>
        </w:rPr>
        <w:t>2</w:t>
      </w:r>
      <w:r w:rsidR="00136189">
        <w:rPr>
          <w:rFonts w:hint="eastAsia"/>
        </w:rPr>
        <w:t>页</w:t>
      </w:r>
      <w:r w:rsidR="00136189">
        <w:rPr>
          <w:rFonts w:hint="eastAsia"/>
        </w:rPr>
        <w:t xml:space="preserve">                     </w:t>
      </w:r>
      <w:r w:rsidR="00136189">
        <w:rPr>
          <w:rFonts w:hint="eastAsia"/>
        </w:rPr>
        <w:t>填表日期：</w:t>
      </w:r>
      <w:r w:rsidR="00136189">
        <w:rPr>
          <w:rFonts w:hint="eastAsia"/>
        </w:rPr>
        <w:t xml:space="preserve">    </w:t>
      </w:r>
      <w:r w:rsidR="00136189">
        <w:rPr>
          <w:rFonts w:hint="eastAsia"/>
        </w:rPr>
        <w:t>年</w:t>
      </w:r>
      <w:r w:rsidR="00136189">
        <w:rPr>
          <w:rFonts w:hint="eastAsia"/>
        </w:rPr>
        <w:t xml:space="preserve">   </w:t>
      </w:r>
      <w:r w:rsidR="00136189">
        <w:rPr>
          <w:rFonts w:hint="eastAsia"/>
        </w:rPr>
        <w:t>月</w:t>
      </w:r>
      <w:r w:rsidR="00136189">
        <w:rPr>
          <w:rFonts w:hint="eastAsia"/>
        </w:rPr>
        <w:t xml:space="preserve">   </w:t>
      </w:r>
      <w:r w:rsidR="00136189">
        <w:rPr>
          <w:rFonts w:hint="eastAsia"/>
        </w:rPr>
        <w:t>日</w:t>
      </w:r>
    </w:p>
    <w:p w:rsidR="00A762D2" w:rsidRDefault="00A762D2" w:rsidP="00136189">
      <w:pPr>
        <w:jc w:val="center"/>
        <w:rPr>
          <w:rFonts w:hint="eastAsia"/>
        </w:rPr>
      </w:pPr>
      <w:bookmarkStart w:id="2" w:name="_GoBack"/>
      <w:bookmarkEnd w:id="2"/>
    </w:p>
    <w:p w:rsidR="00832D8D" w:rsidRDefault="00832D8D" w:rsidP="00136189">
      <w:pPr>
        <w:jc w:val="center"/>
        <w:rPr>
          <w:b/>
          <w:sz w:val="32"/>
          <w:szCs w:val="32"/>
        </w:rPr>
      </w:pPr>
      <w:r w:rsidRPr="00832D8D">
        <w:rPr>
          <w:rFonts w:hint="eastAsia"/>
          <w:b/>
          <w:sz w:val="32"/>
          <w:szCs w:val="32"/>
        </w:rPr>
        <w:t>授课计划表填写注意事项</w:t>
      </w:r>
    </w:p>
    <w:p w:rsidR="0099219B" w:rsidRPr="00746A00" w:rsidRDefault="0099219B" w:rsidP="00136189">
      <w:pPr>
        <w:jc w:val="center"/>
        <w:rPr>
          <w:i/>
          <w:color w:val="FF0000"/>
          <w:sz w:val="18"/>
          <w:szCs w:val="18"/>
        </w:rPr>
      </w:pPr>
      <w:r w:rsidRPr="00746A00">
        <w:rPr>
          <w:rFonts w:hint="eastAsia"/>
          <w:i/>
          <w:color w:val="FF0000"/>
          <w:sz w:val="18"/>
          <w:szCs w:val="18"/>
        </w:rPr>
        <w:t>（本页不需打印）</w:t>
      </w:r>
    </w:p>
    <w:p w:rsidR="0050563F" w:rsidRDefault="00832D8D" w:rsidP="00832D8D">
      <w:pPr>
        <w:ind w:firstLine="480"/>
        <w:rPr>
          <w:rFonts w:ascii="仿宋_GB2312" w:eastAsia="仿宋_GB2312"/>
          <w:sz w:val="28"/>
          <w:szCs w:val="28"/>
        </w:rPr>
      </w:pPr>
      <w:r w:rsidRPr="00986669">
        <w:rPr>
          <w:rFonts w:ascii="仿宋_GB2312" w:eastAsia="仿宋_GB2312" w:hint="eastAsia"/>
          <w:sz w:val="28"/>
          <w:szCs w:val="28"/>
        </w:rPr>
        <w:t>1．</w:t>
      </w:r>
      <w:r w:rsidR="0050563F" w:rsidRPr="00986669">
        <w:rPr>
          <w:rFonts w:ascii="仿宋_GB2312" w:eastAsia="仿宋_GB2312" w:hint="eastAsia"/>
          <w:sz w:val="28"/>
          <w:szCs w:val="28"/>
        </w:rPr>
        <w:t>授课计划表</w:t>
      </w:r>
      <w:r w:rsidR="00401FC2">
        <w:rPr>
          <w:rFonts w:ascii="仿宋_GB2312" w:eastAsia="仿宋_GB2312" w:hint="eastAsia"/>
          <w:sz w:val="28"/>
          <w:szCs w:val="28"/>
        </w:rPr>
        <w:t>由开课学院</w:t>
      </w:r>
      <w:r w:rsidR="00746A00">
        <w:rPr>
          <w:rFonts w:ascii="仿宋_GB2312" w:eastAsia="仿宋_GB2312" w:hint="eastAsia"/>
          <w:sz w:val="28"/>
          <w:szCs w:val="28"/>
        </w:rPr>
        <w:t>组织</w:t>
      </w:r>
      <w:r w:rsidR="00401FC2">
        <w:rPr>
          <w:rFonts w:ascii="仿宋_GB2312" w:eastAsia="仿宋_GB2312" w:hint="eastAsia"/>
          <w:sz w:val="28"/>
          <w:szCs w:val="28"/>
        </w:rPr>
        <w:t>教师填写，课程归属学院进行审查和批准。</w:t>
      </w:r>
    </w:p>
    <w:p w:rsidR="00832D8D" w:rsidRPr="00986669" w:rsidRDefault="0050563F" w:rsidP="00832D8D">
      <w:pPr>
        <w:ind w:firstLine="48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2. </w:t>
      </w:r>
      <w:r w:rsidR="00832D8D" w:rsidRPr="00986669">
        <w:rPr>
          <w:rFonts w:ascii="仿宋_GB2312" w:eastAsia="仿宋_GB2312" w:hint="eastAsia"/>
          <w:sz w:val="28"/>
          <w:szCs w:val="28"/>
        </w:rPr>
        <w:t>授课计划表中的内容：课程名称、课程编号、学时数（注意核对讲课课时、</w:t>
      </w:r>
      <w:r w:rsidR="00832D8D" w:rsidRPr="00A70C2C">
        <w:rPr>
          <w:rFonts w:ascii="仿宋_GB2312" w:eastAsia="仿宋_GB2312" w:hint="eastAsia"/>
          <w:sz w:val="28"/>
          <w:szCs w:val="28"/>
        </w:rPr>
        <w:t>习题课课时、实验课时</w:t>
      </w:r>
      <w:r w:rsidR="009270B4" w:rsidRPr="00A70C2C">
        <w:rPr>
          <w:rFonts w:ascii="仿宋_GB2312" w:eastAsia="仿宋_GB2312" w:hint="eastAsia"/>
          <w:sz w:val="28"/>
          <w:szCs w:val="28"/>
        </w:rPr>
        <w:t>等,不包括自学和课外辅导课时</w:t>
      </w:r>
      <w:r w:rsidR="00832D8D" w:rsidRPr="00A70C2C">
        <w:rPr>
          <w:rFonts w:ascii="仿宋_GB2312" w:eastAsia="仿宋_GB2312" w:hint="eastAsia"/>
          <w:sz w:val="28"/>
          <w:szCs w:val="28"/>
        </w:rPr>
        <w:t>）、教学内容、教材等应与教</w:t>
      </w:r>
      <w:r w:rsidR="00832D8D" w:rsidRPr="00986669">
        <w:rPr>
          <w:rFonts w:ascii="仿宋_GB2312" w:eastAsia="仿宋_GB2312" w:hint="eastAsia"/>
          <w:sz w:val="28"/>
          <w:szCs w:val="28"/>
        </w:rPr>
        <w:t>学大纲保持一致。</w:t>
      </w:r>
    </w:p>
    <w:p w:rsidR="00832D8D" w:rsidRPr="00986669" w:rsidRDefault="0050563F" w:rsidP="00832D8D">
      <w:pPr>
        <w:ind w:firstLine="48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</w:t>
      </w:r>
      <w:r w:rsidR="00832D8D" w:rsidRPr="00986669">
        <w:rPr>
          <w:rFonts w:ascii="仿宋_GB2312" w:eastAsia="仿宋_GB2312" w:hint="eastAsia"/>
          <w:sz w:val="28"/>
          <w:szCs w:val="28"/>
        </w:rPr>
        <w:t>．授课计划表必须以教学大班为单位填写，而不是以课程为单位。</w:t>
      </w:r>
    </w:p>
    <w:p w:rsidR="00832D8D" w:rsidRPr="00986669" w:rsidRDefault="0050563F" w:rsidP="00832D8D">
      <w:pPr>
        <w:ind w:firstLine="48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</w:t>
      </w:r>
      <w:r w:rsidR="00832D8D" w:rsidRPr="00986669">
        <w:rPr>
          <w:rFonts w:ascii="仿宋_GB2312" w:eastAsia="仿宋_GB2312" w:hint="eastAsia"/>
          <w:sz w:val="28"/>
          <w:szCs w:val="28"/>
        </w:rPr>
        <w:t>．授课计划表具体安排（第几周上什么课程内容）应按照授课内容填写主要知识点，而不一定要求按照书本章节顺序。</w:t>
      </w:r>
    </w:p>
    <w:p w:rsidR="00832D8D" w:rsidRPr="00986669" w:rsidRDefault="0050563F" w:rsidP="00832D8D">
      <w:pPr>
        <w:ind w:firstLine="48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5</w:t>
      </w:r>
      <w:r w:rsidR="00832D8D" w:rsidRPr="00986669">
        <w:rPr>
          <w:rFonts w:ascii="仿宋_GB2312" w:eastAsia="仿宋_GB2312" w:hint="eastAsia"/>
          <w:sz w:val="28"/>
          <w:szCs w:val="28"/>
        </w:rPr>
        <w:t>．授课计划表应</w:t>
      </w:r>
      <w:r w:rsidR="00832D8D">
        <w:rPr>
          <w:rFonts w:ascii="仿宋_GB2312" w:eastAsia="仿宋_GB2312" w:hint="eastAsia"/>
          <w:sz w:val="28"/>
          <w:szCs w:val="28"/>
        </w:rPr>
        <w:t>填写</w:t>
      </w:r>
      <w:r w:rsidR="00832D8D" w:rsidRPr="00986669">
        <w:rPr>
          <w:rFonts w:ascii="仿宋_GB2312" w:eastAsia="仿宋_GB2312" w:hint="eastAsia"/>
          <w:sz w:val="28"/>
          <w:szCs w:val="28"/>
        </w:rPr>
        <w:t>执行教学大纲的版本</w:t>
      </w:r>
      <w:r w:rsidR="00A946C7">
        <w:rPr>
          <w:rFonts w:ascii="仿宋_GB2312" w:eastAsia="仿宋_GB2312" w:hint="eastAsia"/>
          <w:sz w:val="28"/>
          <w:szCs w:val="28"/>
        </w:rPr>
        <w:t>。</w:t>
      </w:r>
    </w:p>
    <w:p w:rsidR="00832D8D" w:rsidRPr="00986669" w:rsidRDefault="0050563F" w:rsidP="00832D8D">
      <w:pPr>
        <w:ind w:firstLine="48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6</w:t>
      </w:r>
      <w:r w:rsidR="00832D8D" w:rsidRPr="00986669">
        <w:rPr>
          <w:rFonts w:ascii="仿宋_GB2312" w:eastAsia="仿宋_GB2312" w:hint="eastAsia"/>
          <w:sz w:val="28"/>
          <w:szCs w:val="28"/>
        </w:rPr>
        <w:t>．填写授课计划表时，应查看</w:t>
      </w:r>
      <w:r w:rsidR="00832D8D">
        <w:rPr>
          <w:rFonts w:ascii="仿宋_GB2312" w:eastAsia="仿宋_GB2312" w:hint="eastAsia"/>
          <w:sz w:val="28"/>
          <w:szCs w:val="28"/>
        </w:rPr>
        <w:t>授课</w:t>
      </w:r>
      <w:r w:rsidR="00832D8D" w:rsidRPr="00986669">
        <w:rPr>
          <w:rFonts w:ascii="仿宋_GB2312" w:eastAsia="仿宋_GB2312" w:hint="eastAsia"/>
          <w:sz w:val="28"/>
          <w:szCs w:val="28"/>
        </w:rPr>
        <w:t>班级进程表是否含实践性教学环节，并考虑节假日停课。教师授课必须和授课计划表内容一致。</w:t>
      </w:r>
      <w:r w:rsidR="00AF0026" w:rsidRPr="00AF0026">
        <w:rPr>
          <w:rFonts w:ascii="仿宋_GB2312" w:eastAsia="仿宋_GB2312" w:hint="eastAsia"/>
          <w:sz w:val="28"/>
          <w:szCs w:val="28"/>
        </w:rPr>
        <w:t>填写周次时应将集中实践环节周、期中考试周、放假停课等予以扣除。</w:t>
      </w:r>
    </w:p>
    <w:p w:rsidR="00A946C7" w:rsidRDefault="0050563F" w:rsidP="00832D8D">
      <w:pPr>
        <w:ind w:firstLine="48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7</w:t>
      </w:r>
      <w:r w:rsidR="00832D8D" w:rsidRPr="00986669">
        <w:rPr>
          <w:rFonts w:ascii="仿宋_GB2312" w:eastAsia="仿宋_GB2312" w:hint="eastAsia"/>
          <w:sz w:val="28"/>
          <w:szCs w:val="28"/>
        </w:rPr>
        <w:t>．</w:t>
      </w:r>
      <w:r w:rsidR="00A946C7">
        <w:rPr>
          <w:rFonts w:ascii="仿宋_GB2312" w:eastAsia="仿宋_GB2312" w:hint="eastAsia"/>
          <w:sz w:val="28"/>
          <w:szCs w:val="28"/>
        </w:rPr>
        <w:t>课次以课程表安排的2课时或3课</w:t>
      </w:r>
      <w:r w:rsidR="00401FC2">
        <w:rPr>
          <w:rFonts w:ascii="仿宋_GB2312" w:eastAsia="仿宋_GB2312" w:hint="eastAsia"/>
          <w:sz w:val="28"/>
          <w:szCs w:val="28"/>
        </w:rPr>
        <w:t>时</w:t>
      </w:r>
      <w:r w:rsidR="00A946C7">
        <w:rPr>
          <w:rFonts w:ascii="仿宋_GB2312" w:eastAsia="仿宋_GB2312" w:hint="eastAsia"/>
          <w:sz w:val="28"/>
          <w:szCs w:val="28"/>
        </w:rPr>
        <w:t>一个教学单元时间为1次。</w:t>
      </w:r>
    </w:p>
    <w:p w:rsidR="00832D8D" w:rsidRPr="00A70C2C" w:rsidRDefault="0050563F" w:rsidP="00832D8D">
      <w:pPr>
        <w:ind w:firstLine="480"/>
        <w:rPr>
          <w:rFonts w:ascii="仿宋_GB2312" w:eastAsia="仿宋_GB2312"/>
          <w:sz w:val="28"/>
          <w:szCs w:val="28"/>
        </w:rPr>
      </w:pPr>
      <w:r w:rsidRPr="00A70C2C">
        <w:rPr>
          <w:rFonts w:ascii="仿宋_GB2312" w:eastAsia="仿宋_GB2312" w:hint="eastAsia"/>
          <w:sz w:val="28"/>
          <w:szCs w:val="28"/>
        </w:rPr>
        <w:t>8</w:t>
      </w:r>
      <w:r w:rsidR="00852D07" w:rsidRPr="00A70C2C">
        <w:rPr>
          <w:rFonts w:ascii="仿宋_GB2312" w:eastAsia="仿宋_GB2312" w:hint="eastAsia"/>
          <w:sz w:val="28"/>
          <w:szCs w:val="28"/>
        </w:rPr>
        <w:t>．</w:t>
      </w:r>
      <w:r w:rsidR="00AF0026" w:rsidRPr="00A70C2C">
        <w:rPr>
          <w:rFonts w:ascii="仿宋_GB2312" w:eastAsia="仿宋_GB2312" w:hint="eastAsia"/>
          <w:sz w:val="28"/>
          <w:szCs w:val="28"/>
        </w:rPr>
        <w:t>参考书的填写应参照教学大纲中规范格式。</w:t>
      </w:r>
    </w:p>
    <w:p w:rsidR="00AF0026" w:rsidRPr="00AF0026" w:rsidRDefault="0050563F" w:rsidP="00AF0026">
      <w:pPr>
        <w:adjustRightInd w:val="0"/>
        <w:snapToGrid w:val="0"/>
        <w:spacing w:line="360" w:lineRule="exact"/>
        <w:ind w:firstLine="48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9</w:t>
      </w:r>
      <w:r w:rsidR="00AF0026" w:rsidRPr="00AF0026">
        <w:rPr>
          <w:rFonts w:ascii="仿宋_GB2312" w:eastAsia="仿宋_GB2312" w:hint="eastAsia"/>
          <w:sz w:val="28"/>
          <w:szCs w:val="28"/>
        </w:rPr>
        <w:t>. 含实验、上机的课程安排授课计划表是应与实验安排表一致。</w:t>
      </w:r>
    </w:p>
    <w:sectPr w:rsidR="00AF0026" w:rsidRPr="00AF0026" w:rsidSect="0063366E">
      <w:pgSz w:w="11906" w:h="16838"/>
      <w:pgMar w:top="567" w:right="851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2AD" w:rsidRDefault="004D72AD" w:rsidP="00946205">
      <w:r>
        <w:separator/>
      </w:r>
    </w:p>
  </w:endnote>
  <w:endnote w:type="continuationSeparator" w:id="0">
    <w:p w:rsidR="004D72AD" w:rsidRDefault="004D72AD" w:rsidP="0094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2AD" w:rsidRDefault="004D72AD" w:rsidP="00946205">
      <w:r>
        <w:separator/>
      </w:r>
    </w:p>
  </w:footnote>
  <w:footnote w:type="continuationSeparator" w:id="0">
    <w:p w:rsidR="004D72AD" w:rsidRDefault="004D72AD" w:rsidP="00946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03957"/>
    <w:multiLevelType w:val="hybridMultilevel"/>
    <w:tmpl w:val="DA3EF41E"/>
    <w:lvl w:ilvl="0" w:tplc="C20002D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neu">
    <w15:presenceInfo w15:providerId="None" w15:userId="siane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F9"/>
    <w:rsid w:val="00027EFC"/>
    <w:rsid w:val="000A7D66"/>
    <w:rsid w:val="000D13D7"/>
    <w:rsid w:val="000D1654"/>
    <w:rsid w:val="00104E87"/>
    <w:rsid w:val="00136189"/>
    <w:rsid w:val="00151615"/>
    <w:rsid w:val="001D05D8"/>
    <w:rsid w:val="001E7870"/>
    <w:rsid w:val="002B44BB"/>
    <w:rsid w:val="003B7D8C"/>
    <w:rsid w:val="00401FC2"/>
    <w:rsid w:val="00415B05"/>
    <w:rsid w:val="00420816"/>
    <w:rsid w:val="004257A8"/>
    <w:rsid w:val="00462E31"/>
    <w:rsid w:val="004D72AD"/>
    <w:rsid w:val="004E3EFA"/>
    <w:rsid w:val="0050563F"/>
    <w:rsid w:val="00584034"/>
    <w:rsid w:val="00587F90"/>
    <w:rsid w:val="00615151"/>
    <w:rsid w:val="0063366E"/>
    <w:rsid w:val="00734D8F"/>
    <w:rsid w:val="00746A00"/>
    <w:rsid w:val="0075615E"/>
    <w:rsid w:val="00832D8D"/>
    <w:rsid w:val="00852D07"/>
    <w:rsid w:val="0086198B"/>
    <w:rsid w:val="00866A09"/>
    <w:rsid w:val="00867372"/>
    <w:rsid w:val="008B2EAB"/>
    <w:rsid w:val="008F206F"/>
    <w:rsid w:val="00926901"/>
    <w:rsid w:val="009270B4"/>
    <w:rsid w:val="00946205"/>
    <w:rsid w:val="00961CC1"/>
    <w:rsid w:val="00980DD0"/>
    <w:rsid w:val="0099219B"/>
    <w:rsid w:val="009971CD"/>
    <w:rsid w:val="009F33E4"/>
    <w:rsid w:val="00A20BCF"/>
    <w:rsid w:val="00A70C2C"/>
    <w:rsid w:val="00A762D2"/>
    <w:rsid w:val="00A946C7"/>
    <w:rsid w:val="00AA27DB"/>
    <w:rsid w:val="00AD7415"/>
    <w:rsid w:val="00AF0026"/>
    <w:rsid w:val="00AF235C"/>
    <w:rsid w:val="00B40613"/>
    <w:rsid w:val="00B870D3"/>
    <w:rsid w:val="00BF139C"/>
    <w:rsid w:val="00C32880"/>
    <w:rsid w:val="00C3387F"/>
    <w:rsid w:val="00C44914"/>
    <w:rsid w:val="00C622A4"/>
    <w:rsid w:val="00C645F3"/>
    <w:rsid w:val="00C65B60"/>
    <w:rsid w:val="00C708EA"/>
    <w:rsid w:val="00D05ECF"/>
    <w:rsid w:val="00E02BF9"/>
    <w:rsid w:val="00E22231"/>
    <w:rsid w:val="00E449F9"/>
    <w:rsid w:val="00EC01E1"/>
    <w:rsid w:val="00F158EC"/>
    <w:rsid w:val="00FC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A068EA"/>
  <w15:chartTrackingRefBased/>
  <w15:docId w15:val="{FD66F5AE-16FA-4703-A698-698E9124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77E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462E31"/>
    <w:rPr>
      <w:sz w:val="18"/>
      <w:szCs w:val="18"/>
    </w:rPr>
  </w:style>
  <w:style w:type="paragraph" w:customStyle="1" w:styleId="CharCharChar">
    <w:name w:val="Char Char Char"/>
    <w:basedOn w:val="a"/>
    <w:rsid w:val="00AF0026"/>
    <w:rPr>
      <w:szCs w:val="20"/>
    </w:rPr>
  </w:style>
  <w:style w:type="paragraph" w:styleId="a5">
    <w:name w:val="header"/>
    <w:basedOn w:val="a"/>
    <w:link w:val="a6"/>
    <w:rsid w:val="0094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46205"/>
    <w:rPr>
      <w:kern w:val="2"/>
      <w:sz w:val="18"/>
      <w:szCs w:val="18"/>
    </w:rPr>
  </w:style>
  <w:style w:type="paragraph" w:styleId="a7">
    <w:name w:val="footer"/>
    <w:basedOn w:val="a"/>
    <w:link w:val="a8"/>
    <w:rsid w:val="00946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46205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B870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379</Words>
  <Characters>2166</Characters>
  <Application>Microsoft Office Word</Application>
  <DocSecurity>0</DocSecurity>
  <Lines>18</Lines>
  <Paragraphs>5</Paragraphs>
  <ScaleCrop>false</ScaleCrop>
  <Company>njupt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 京 邮 电 大 学</dc:title>
  <dc:subject/>
  <dc:creator>jwc</dc:creator>
  <cp:keywords/>
  <cp:lastModifiedBy>sianeu</cp:lastModifiedBy>
  <cp:revision>5</cp:revision>
  <cp:lastPrinted>2010-06-25T14:00:00Z</cp:lastPrinted>
  <dcterms:created xsi:type="dcterms:W3CDTF">2020-04-28T15:23:00Z</dcterms:created>
  <dcterms:modified xsi:type="dcterms:W3CDTF">2020-05-11T15:31:00Z</dcterms:modified>
</cp:coreProperties>
</file>